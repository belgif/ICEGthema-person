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355E27" w:rsidRDefault="001E38E5">
          <w:pPr>
            <w:pStyle w:val="NoSpacing"/>
            <w:rPr>
              <w:lang w:val="en-US"/>
            </w:rPr>
          </w:pPr>
          <w:r w:rsidRPr="00355E27">
            <w:rPr>
              <w:noProof/>
              <w:lang w:val="en-US" w:eastAsia="nl-BE"/>
            </w:rPr>
            <mc:AlternateContent>
              <mc:Choice Requires="wpg">
                <w:drawing>
                  <wp:anchor distT="0" distB="0" distL="114300" distR="114300" simplePos="0" relativeHeight="251658241"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724581F5"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723968">
                                    <w:rPr>
                                      <w:b/>
                                      <w:color w:val="FFFFFF" w:themeColor="background1"/>
                                      <w:sz w:val="28"/>
                                      <w:szCs w:val="28"/>
                                      <w:lang w:val="en-US"/>
                                    </w:rPr>
                                    <w:t>12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8239;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724581F5"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w:t>
                            </w:r>
                            <w:r w:rsidR="001B6877">
                              <w:rPr>
                                <w:b/>
                                <w:color w:val="FFFFFF" w:themeColor="background1"/>
                                <w:sz w:val="28"/>
                                <w:szCs w:val="28"/>
                                <w:lang w:val="en-US"/>
                              </w:rPr>
                              <w:t>6-</w:t>
                            </w:r>
                            <w:r w:rsidR="00723968">
                              <w:rPr>
                                <w:b/>
                                <w:color w:val="FFFFFF" w:themeColor="background1"/>
                                <w:sz w:val="28"/>
                                <w:szCs w:val="28"/>
                                <w:lang w:val="en-US"/>
                              </w:rPr>
                              <w:t>12</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355E27" w:rsidRDefault="009A0FBB">
          <w:pPr>
            <w:spacing w:before="0" w:after="200" w:line="276" w:lineRule="auto"/>
            <w:rPr>
              <w:rFonts w:eastAsia="Times New Roman" w:cs="Times New Roman"/>
              <w:b/>
              <w:bCs/>
              <w:smallCaps/>
              <w:color w:val="373636"/>
              <w:kern w:val="36"/>
              <w:sz w:val="36"/>
              <w:szCs w:val="36"/>
              <w:lang w:val="en-US" w:eastAsia="nl-BE"/>
            </w:rPr>
          </w:pPr>
          <w:r w:rsidRPr="00355E27">
            <w:rPr>
              <w:noProof/>
              <w:lang w:val="en-US" w:eastAsia="nl-BE"/>
            </w:rPr>
            <mc:AlternateContent>
              <mc:Choice Requires="wps">
                <w:drawing>
                  <wp:anchor distT="0" distB="0" distL="114300" distR="114300" simplePos="0" relativeHeight="251658240" behindDoc="0" locked="0" layoutInCell="1" allowOverlap="1" wp14:anchorId="0A3454B6" wp14:editId="40556809">
                    <wp:simplePos x="0" y="0"/>
                    <wp:positionH relativeFrom="page">
                      <wp:posOffset>3482340</wp:posOffset>
                    </wp:positionH>
                    <wp:positionV relativeFrom="page">
                      <wp:posOffset>1897380</wp:posOffset>
                    </wp:positionV>
                    <wp:extent cx="2918460" cy="3749040"/>
                    <wp:effectExtent l="0" t="0" r="15240" b="3810"/>
                    <wp:wrapNone/>
                    <wp:docPr id="130" name="Text Box 130"/>
                    <wp:cNvGraphicFramePr/>
                    <a:graphic xmlns:a="http://schemas.openxmlformats.org/drawingml/2006/main">
                      <a:graphicData uri="http://schemas.microsoft.com/office/word/2010/wordprocessingShape">
                        <wps:wsp>
                          <wps:cNvSpPr txBox="1"/>
                          <wps:spPr>
                            <a:xfrm>
                              <a:off x="0" y="0"/>
                              <a:ext cx="2918460" cy="3749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BE122" w14:textId="2784E9CD" w:rsidR="001B6877" w:rsidRPr="008C09F7" w:rsidRDefault="00110C95"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09F7" w:rsidRPr="008C09F7">
                                      <w:rPr>
                                        <w:rFonts w:asciiTheme="majorHAnsi" w:eastAsiaTheme="majorEastAsia" w:hAnsiTheme="majorHAnsi" w:cstheme="majorBidi"/>
                                        <w:color w:val="555353" w:themeColor="text1" w:themeTint="D9"/>
                                        <w:sz w:val="56"/>
                                        <w:szCs w:val="56"/>
                                        <w:lang w:val="en-GB"/>
                                      </w:rPr>
                                      <w:t>Interfederal Collaboration for E-overnment</w:t>
                                    </w:r>
                                    <w:r w:rsidR="008C09F7">
                                      <w:rPr>
                                        <w:rFonts w:asciiTheme="majorHAnsi" w:eastAsiaTheme="majorEastAsia" w:hAnsiTheme="majorHAnsi" w:cstheme="majorBidi"/>
                                        <w:color w:val="555353" w:themeColor="text1" w:themeTint="D9"/>
                                        <w:sz w:val="56"/>
                                        <w:szCs w:val="56"/>
                                        <w:lang w:val="en-GB"/>
                                      </w:rPr>
                                      <w:t xml:space="preserve"> (</w:t>
                                    </w:r>
                                    <w:r w:rsidR="008C09F7" w:rsidRPr="008C09F7">
                                      <w:rPr>
                                        <w:rFonts w:asciiTheme="majorHAnsi" w:eastAsiaTheme="majorEastAsia" w:hAnsiTheme="majorHAnsi" w:cstheme="majorBidi"/>
                                        <w:color w:val="555353" w:themeColor="text1" w:themeTint="D9"/>
                                        <w:sz w:val="56"/>
                                        <w:szCs w:val="56"/>
                                        <w:lang w:val="en-GB"/>
                                      </w:rPr>
                                      <w:t>ICEG</w:t>
                                    </w:r>
                                    <w:r w:rsidR="008C09F7">
                                      <w:rPr>
                                        <w:rFonts w:asciiTheme="majorHAnsi" w:eastAsiaTheme="majorEastAsia" w:hAnsiTheme="majorHAnsi" w:cstheme="majorBidi"/>
                                        <w:color w:val="555353" w:themeColor="text1" w:themeTint="D9"/>
                                        <w:sz w:val="56"/>
                                        <w:szCs w:val="56"/>
                                        <w:lang w:val="en-GB"/>
                                      </w:rPr>
                                      <w:t>)</w:t>
                                    </w:r>
                                    <w:r w:rsidR="008C09F7" w:rsidRPr="008C09F7">
                                      <w:rPr>
                                        <w:rFonts w:asciiTheme="majorHAnsi" w:eastAsiaTheme="majorEastAsia" w:hAnsiTheme="majorHAnsi" w:cstheme="majorBidi"/>
                                        <w:color w:val="555353" w:themeColor="text1" w:themeTint="D9"/>
                                        <w:sz w:val="56"/>
                                        <w:szCs w:val="56"/>
                                        <w:lang w:val="en-GB"/>
                                      </w:rPr>
                                      <w:t xml:space="preserve"> proposal</w:t>
                                    </w:r>
                                    <w:r w:rsidR="008C09F7">
                                      <w:rPr>
                                        <w:rFonts w:asciiTheme="majorHAnsi" w:eastAsiaTheme="majorEastAsia" w:hAnsiTheme="majorHAnsi" w:cstheme="majorBidi"/>
                                        <w:color w:val="555353" w:themeColor="text1" w:themeTint="D9"/>
                                        <w:sz w:val="56"/>
                                        <w:szCs w:val="56"/>
                                        <w:lang w:val="en-GB"/>
                                      </w:rPr>
                                      <w:t>:</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29.8pt;height:29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" filled="f" stroked="f" strokeweight=".5pt">
                    <v:textbox inset="0,0,0,0">
                      <w:txbxContent>
                        <w:p w14:paraId="714BE122" w14:textId="2784E9CD" w:rsidR="001B6877" w:rsidRPr="008C09F7" w:rsidRDefault="00110C95" w:rsidP="00C97D2D">
                          <w:pPr>
                            <w:pStyle w:val="NoSpacing"/>
                            <w:rPr>
                              <w:rFonts w:asciiTheme="majorHAnsi" w:eastAsiaTheme="majorEastAsia" w:hAnsiTheme="majorHAnsi" w:cstheme="majorBidi"/>
                              <w:color w:val="555353" w:themeColor="text1" w:themeTint="D9"/>
                              <w:sz w:val="56"/>
                              <w:szCs w:val="56"/>
                              <w:lang w:val="en-GB"/>
                            </w:rPr>
                          </w:pPr>
                          <w:sdt>
                            <w:sdtPr>
                              <w:rPr>
                                <w:rFonts w:asciiTheme="majorHAnsi" w:eastAsiaTheme="majorEastAsia" w:hAnsiTheme="majorHAnsi" w:cstheme="majorBidi"/>
                                <w:color w:val="555353" w:themeColor="text1" w:themeTint="D9"/>
                                <w:sz w:val="56"/>
                                <w:szCs w:val="56"/>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09F7" w:rsidRPr="008C09F7">
                                <w:rPr>
                                  <w:rFonts w:asciiTheme="majorHAnsi" w:eastAsiaTheme="majorEastAsia" w:hAnsiTheme="majorHAnsi" w:cstheme="majorBidi"/>
                                  <w:color w:val="555353" w:themeColor="text1" w:themeTint="D9"/>
                                  <w:sz w:val="56"/>
                                  <w:szCs w:val="56"/>
                                  <w:lang w:val="en-GB"/>
                                </w:rPr>
                                <w:t>Interfederal Collaboration for E-overnment</w:t>
                              </w:r>
                              <w:r w:rsidR="008C09F7">
                                <w:rPr>
                                  <w:rFonts w:asciiTheme="majorHAnsi" w:eastAsiaTheme="majorEastAsia" w:hAnsiTheme="majorHAnsi" w:cstheme="majorBidi"/>
                                  <w:color w:val="555353" w:themeColor="text1" w:themeTint="D9"/>
                                  <w:sz w:val="56"/>
                                  <w:szCs w:val="56"/>
                                  <w:lang w:val="en-GB"/>
                                </w:rPr>
                                <w:t xml:space="preserve"> (</w:t>
                              </w:r>
                              <w:r w:rsidR="008C09F7" w:rsidRPr="008C09F7">
                                <w:rPr>
                                  <w:rFonts w:asciiTheme="majorHAnsi" w:eastAsiaTheme="majorEastAsia" w:hAnsiTheme="majorHAnsi" w:cstheme="majorBidi"/>
                                  <w:color w:val="555353" w:themeColor="text1" w:themeTint="D9"/>
                                  <w:sz w:val="56"/>
                                  <w:szCs w:val="56"/>
                                  <w:lang w:val="en-GB"/>
                                </w:rPr>
                                <w:t>ICEG</w:t>
                              </w:r>
                              <w:r w:rsidR="008C09F7">
                                <w:rPr>
                                  <w:rFonts w:asciiTheme="majorHAnsi" w:eastAsiaTheme="majorEastAsia" w:hAnsiTheme="majorHAnsi" w:cstheme="majorBidi"/>
                                  <w:color w:val="555353" w:themeColor="text1" w:themeTint="D9"/>
                                  <w:sz w:val="56"/>
                                  <w:szCs w:val="56"/>
                                  <w:lang w:val="en-GB"/>
                                </w:rPr>
                                <w:t>)</w:t>
                              </w:r>
                              <w:r w:rsidR="008C09F7" w:rsidRPr="008C09F7">
                                <w:rPr>
                                  <w:rFonts w:asciiTheme="majorHAnsi" w:eastAsiaTheme="majorEastAsia" w:hAnsiTheme="majorHAnsi" w:cstheme="majorBidi"/>
                                  <w:color w:val="555353" w:themeColor="text1" w:themeTint="D9"/>
                                  <w:sz w:val="56"/>
                                  <w:szCs w:val="56"/>
                                  <w:lang w:val="en-GB"/>
                                </w:rPr>
                                <w:t xml:space="preserve"> proposal</w:t>
                              </w:r>
                              <w:r w:rsidR="008C09F7">
                                <w:rPr>
                                  <w:rFonts w:asciiTheme="majorHAnsi" w:eastAsiaTheme="majorEastAsia" w:hAnsiTheme="majorHAnsi" w:cstheme="majorBidi"/>
                                  <w:color w:val="555353" w:themeColor="text1" w:themeTint="D9"/>
                                  <w:sz w:val="56"/>
                                  <w:szCs w:val="56"/>
                                  <w:lang w:val="en-GB"/>
                                </w:rPr>
                                <w:t>:</w:t>
                              </w:r>
                            </w:sdtContent>
                          </w:sdt>
                        </w:p>
                        <w:p w14:paraId="0CE3EBFF" w14:textId="310A30B8" w:rsidR="00E6093A" w:rsidRPr="008C09F7" w:rsidRDefault="008C09F7" w:rsidP="00C97D2D">
                          <w:pPr>
                            <w:pStyle w:val="NoSpacing"/>
                            <w:rPr>
                              <w:rFonts w:asciiTheme="majorHAnsi" w:eastAsiaTheme="majorEastAsia" w:hAnsiTheme="majorHAnsi" w:cstheme="majorBidi"/>
                              <w:color w:val="555353" w:themeColor="text1" w:themeTint="D9"/>
                              <w:sz w:val="56"/>
                              <w:szCs w:val="56"/>
                              <w:lang w:val="en-GB"/>
                            </w:rPr>
                          </w:pPr>
                          <w:r>
                            <w:rPr>
                              <w:rFonts w:asciiTheme="majorHAnsi" w:eastAsiaTheme="majorEastAsia" w:hAnsiTheme="majorHAnsi" w:cstheme="majorBidi"/>
                              <w:color w:val="555353" w:themeColor="text1" w:themeTint="D9"/>
                              <w:sz w:val="56"/>
                              <w:szCs w:val="56"/>
                              <w:lang w:val="en-GB"/>
                            </w:rPr>
                            <w:br/>
                          </w:r>
                          <w:r w:rsidR="00A541EF" w:rsidRPr="008C09F7">
                            <w:rPr>
                              <w:rFonts w:asciiTheme="majorHAnsi" w:eastAsiaTheme="majorEastAsia" w:hAnsiTheme="majorHAnsi" w:cstheme="majorBidi"/>
                              <w:color w:val="555353" w:themeColor="text1" w:themeTint="D9"/>
                              <w:sz w:val="56"/>
                              <w:szCs w:val="56"/>
                              <w:lang w:val="en-GB"/>
                            </w:rPr>
                            <w:t xml:space="preserve">Data standard for </w:t>
                          </w:r>
                          <w:r w:rsidR="00B317BA" w:rsidRPr="008C09F7">
                            <w:rPr>
                              <w:rFonts w:asciiTheme="majorHAnsi" w:eastAsiaTheme="majorEastAsia" w:hAnsiTheme="majorHAnsi" w:cstheme="majorBidi"/>
                              <w:color w:val="555353" w:themeColor="text1" w:themeTint="D9"/>
                              <w:sz w:val="56"/>
                              <w:szCs w:val="56"/>
                              <w:lang w:val="en-GB"/>
                            </w:rPr>
                            <w:t>Person</w:t>
                          </w:r>
                        </w:p>
                      </w:txbxContent>
                    </v:textbox>
                    <w10:wrap anchorx="page" anchory="page"/>
                  </v:shape>
                </w:pict>
              </mc:Fallback>
            </mc:AlternateContent>
          </w:r>
          <w:r w:rsidR="001E38E5" w:rsidRPr="00355E27">
            <w:rPr>
              <w:rFonts w:eastAsia="Times New Roman" w:cs="Times New Roman"/>
              <w:b/>
              <w:bCs/>
              <w:smallCaps/>
              <w:color w:val="373636"/>
              <w:kern w:val="36"/>
              <w:sz w:val="36"/>
              <w:szCs w:val="36"/>
              <w:lang w:val="en-US" w:eastAsia="nl-BE"/>
            </w:rPr>
            <w:br w:type="page"/>
          </w:r>
        </w:p>
      </w:sdtContent>
    </w:sdt>
    <w:p w14:paraId="633B4E7E" w14:textId="77777777" w:rsidR="002C7470" w:rsidRDefault="002C7470" w:rsidP="00637693">
      <w:pPr>
        <w:rPr>
          <w:rFonts w:cstheme="minorHAnsi"/>
          <w:lang w:val="en-GB"/>
        </w:rPr>
      </w:pPr>
    </w:p>
    <w:p w14:paraId="1A84BEAF" w14:textId="73B433FC" w:rsidR="00637693" w:rsidRPr="00A06FC0" w:rsidRDefault="00AC717D" w:rsidP="00637693">
      <w:pPr>
        <w:rPr>
          <w:rFonts w:cstheme="minorHAnsi"/>
          <w:lang w:val="en-GB"/>
        </w:rPr>
      </w:pPr>
      <w:r w:rsidRPr="00A06FC0">
        <w:rPr>
          <w:rFonts w:cstheme="minorHAnsi"/>
          <w:lang w:val="en-GB"/>
        </w:rPr>
        <w:t xml:space="preserve">Dear </w:t>
      </w:r>
      <w:r w:rsidR="00A06FC0" w:rsidRPr="00A06FC0">
        <w:rPr>
          <w:rFonts w:cstheme="minorHAnsi"/>
          <w:lang w:val="en-GB"/>
        </w:rPr>
        <w:t>colleague</w:t>
      </w:r>
      <w:r w:rsidR="00637693" w:rsidRPr="00A06FC0">
        <w:rPr>
          <w:rFonts w:cstheme="minorHAnsi"/>
          <w:lang w:val="en-GB"/>
        </w:rPr>
        <w:t>,</w:t>
      </w:r>
    </w:p>
    <w:p w14:paraId="36D927C3" w14:textId="77777777" w:rsidR="00637693" w:rsidRPr="00A06FC0" w:rsidRDefault="00637693" w:rsidP="00637693">
      <w:pPr>
        <w:rPr>
          <w:rFonts w:cstheme="minorHAnsi"/>
          <w:lang w:val="en-GB"/>
        </w:rPr>
      </w:pPr>
    </w:p>
    <w:p w14:paraId="096769B5" w14:textId="77777777" w:rsidR="00C27004" w:rsidRPr="00FB2A28" w:rsidRDefault="00C27004" w:rsidP="00637693">
      <w:pPr>
        <w:pBdr>
          <w:top w:val="single" w:sz="4" w:space="1" w:color="auto"/>
          <w:left w:val="single" w:sz="4" w:space="4" w:color="auto"/>
          <w:bottom w:val="single" w:sz="4" w:space="1" w:color="auto"/>
          <w:right w:val="single" w:sz="4" w:space="4" w:color="auto"/>
        </w:pBdr>
        <w:rPr>
          <w:rFonts w:cstheme="minorHAnsi"/>
          <w:szCs w:val="21"/>
          <w:lang w:val="en-GB"/>
        </w:rPr>
      </w:pPr>
    </w:p>
    <w:p w14:paraId="3ED51020" w14:textId="709E65BB" w:rsidR="00C27004" w:rsidRPr="00C27004" w:rsidRDefault="00AC717D" w:rsidP="00C27004">
      <w:pPr>
        <w:pBdr>
          <w:top w:val="single" w:sz="4" w:space="1" w:color="auto"/>
          <w:left w:val="single" w:sz="4" w:space="4" w:color="auto"/>
          <w:bottom w:val="single" w:sz="4" w:space="1" w:color="auto"/>
          <w:right w:val="single" w:sz="4" w:space="4" w:color="auto"/>
        </w:pBdr>
        <w:rPr>
          <w:rFonts w:cstheme="minorHAnsi"/>
          <w:b/>
          <w:bCs/>
          <w:szCs w:val="21"/>
          <w:lang w:val="en-GB"/>
        </w:rPr>
      </w:pPr>
      <w:r w:rsidRPr="00A06FC0">
        <w:rPr>
          <w:rFonts w:cstheme="minorHAnsi"/>
          <w:b/>
          <w:bCs/>
          <w:szCs w:val="21"/>
          <w:lang w:val="en-GB"/>
        </w:rPr>
        <w:t xml:space="preserve">Management </w:t>
      </w:r>
      <w:r w:rsidR="00C27004" w:rsidRPr="00C27004">
        <w:rPr>
          <w:rFonts w:cstheme="minorHAnsi"/>
          <w:b/>
          <w:bCs/>
          <w:szCs w:val="21"/>
          <w:lang w:val="en-GB"/>
        </w:rPr>
        <w:t>Summary</w:t>
      </w:r>
    </w:p>
    <w:p w14:paraId="0ED86C7A" w14:textId="77777777" w:rsidR="00C27004" w:rsidRPr="00C129D8" w:rsidRDefault="00C27004" w:rsidP="00C27004">
      <w:pPr>
        <w:pBdr>
          <w:top w:val="single" w:sz="4" w:space="1" w:color="auto"/>
          <w:left w:val="single" w:sz="4" w:space="4" w:color="auto"/>
          <w:bottom w:val="single" w:sz="4" w:space="1" w:color="auto"/>
          <w:right w:val="single" w:sz="4" w:space="4" w:color="auto"/>
        </w:pBdr>
        <w:rPr>
          <w:rFonts w:cstheme="minorHAnsi"/>
          <w:szCs w:val="21"/>
          <w:lang w:val="en-GB"/>
        </w:rPr>
      </w:pPr>
    </w:p>
    <w:p w14:paraId="46D81ABB" w14:textId="29D4F248" w:rsidR="00C129D8" w:rsidRPr="00C129D8" w:rsidRDefault="00C129D8" w:rsidP="004274F0">
      <w:pPr>
        <w:pBdr>
          <w:top w:val="single" w:sz="4" w:space="1" w:color="auto"/>
          <w:left w:val="single" w:sz="4" w:space="4" w:color="auto"/>
          <w:bottom w:val="single" w:sz="4" w:space="1" w:color="auto"/>
          <w:right w:val="single" w:sz="4" w:space="4" w:color="auto"/>
        </w:pBdr>
        <w:jc w:val="both"/>
        <w:rPr>
          <w:lang w:val="en-GB"/>
        </w:rPr>
      </w:pPr>
      <w:r w:rsidRPr="1955DF73">
        <w:rPr>
          <w:lang w:val="en-GB"/>
        </w:rPr>
        <w:t xml:space="preserve">In collaboration with the National </w:t>
      </w:r>
      <w:proofErr w:type="gramStart"/>
      <w:r w:rsidRPr="1955DF73">
        <w:rPr>
          <w:lang w:val="en-GB"/>
        </w:rPr>
        <w:t>Register ,</w:t>
      </w:r>
      <w:proofErr w:type="gramEnd"/>
      <w:r w:rsidRPr="1955DF73">
        <w:rPr>
          <w:lang w:val="en-GB"/>
        </w:rPr>
        <w:t xml:space="preserve"> the Belgian Crossroads Bank for Social Security </w:t>
      </w:r>
      <w:r w:rsidR="414F7EEB" w:rsidRPr="1955DF73">
        <w:rPr>
          <w:lang w:val="en-GB"/>
        </w:rPr>
        <w:t>(CBSS)</w:t>
      </w:r>
      <w:r w:rsidRPr="1955DF73">
        <w:rPr>
          <w:lang w:val="en-GB"/>
        </w:rPr>
        <w:t xml:space="preserve"> is leading a crucial initiative to modernise its person</w:t>
      </w:r>
      <w:del w:id="0" w:author="Buyle Raf" w:date="2024-06-12T10:48:00Z">
        <w:r w:rsidRPr="1955DF73" w:rsidDel="00046736">
          <w:rPr>
            <w:lang w:val="en-GB"/>
          </w:rPr>
          <w:delText>al</w:delText>
        </w:r>
      </w:del>
      <w:r w:rsidRPr="1955DF73">
        <w:rPr>
          <w:lang w:val="en-GB"/>
        </w:rPr>
        <w:t xml:space="preserve"> data services. As the primary sources of </w:t>
      </w:r>
      <w:del w:id="1" w:author="Buyle Raf" w:date="2024-06-12T10:48:00Z">
        <w:r w:rsidRPr="1955DF73" w:rsidDel="00046736">
          <w:rPr>
            <w:lang w:val="en-GB"/>
          </w:rPr>
          <w:delText>personal</w:delText>
        </w:r>
      </w:del>
      <w:ins w:id="2" w:author="Buyle Raf" w:date="2024-06-12T10:48:00Z">
        <w:r w:rsidR="00046736">
          <w:rPr>
            <w:lang w:val="en-GB"/>
          </w:rPr>
          <w:t>person</w:t>
        </w:r>
      </w:ins>
      <w:r w:rsidRPr="1955DF73">
        <w:rPr>
          <w:lang w:val="en-GB"/>
        </w:rPr>
        <w:t xml:space="preserve"> data in Belgium, these institutions have traditionally provided data through uniform service protocols. The new approach aims to transition to more modern web service protocols.</w:t>
      </w:r>
    </w:p>
    <w:p w14:paraId="6B865D62"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1CB9768F"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With this note, prepared by members of the Interfederal Collaboration for E-Government (ICEG), we propose a pathway to establish a comprehensive data standard for natural persons. ICEG provides funding for this initiative, which has already been financed by the federal government, the regions, and the communities, ensuring support at all administrative levels.</w:t>
      </w:r>
    </w:p>
    <w:p w14:paraId="12060C77"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0D18F3C5" w14:textId="3CCAAD22"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bookmarkStart w:id="3" w:name="_Hlk169044930"/>
      <w:r w:rsidRPr="00C129D8">
        <w:rPr>
          <w:rFonts w:cstheme="minorHAnsi"/>
          <w:szCs w:val="21"/>
          <w:lang w:val="en-GB"/>
        </w:rPr>
        <w:t xml:space="preserve">The goal is to develop a formalised </w:t>
      </w:r>
      <w:del w:id="4" w:author="Buyle Raf" w:date="2024-06-12T10:48:00Z">
        <w:r w:rsidRPr="00C129D8" w:rsidDel="00046736">
          <w:rPr>
            <w:rFonts w:cstheme="minorHAnsi"/>
            <w:szCs w:val="21"/>
            <w:lang w:val="en-GB"/>
          </w:rPr>
          <w:delText>personal</w:delText>
        </w:r>
      </w:del>
      <w:ins w:id="5" w:author="Buyle Raf" w:date="2024-06-12T10:48:00Z">
        <w:r w:rsidR="00046736">
          <w:rPr>
            <w:rFonts w:cstheme="minorHAnsi"/>
            <w:szCs w:val="21"/>
            <w:lang w:val="en-GB"/>
          </w:rPr>
          <w:t>person</w:t>
        </w:r>
      </w:ins>
      <w:r w:rsidRPr="00C129D8">
        <w:rPr>
          <w:rFonts w:cstheme="minorHAnsi"/>
          <w:szCs w:val="21"/>
          <w:lang w:val="en-GB"/>
        </w:rPr>
        <w:t xml:space="preserve"> data model that can serve as a common foundation across these services and those to be </w:t>
      </w:r>
      <w:r w:rsidR="00A81182">
        <w:rPr>
          <w:rFonts w:cstheme="minorHAnsi"/>
          <w:szCs w:val="21"/>
          <w:lang w:val="en-GB"/>
        </w:rPr>
        <w:t>created</w:t>
      </w:r>
      <w:r w:rsidRPr="00C129D8">
        <w:rPr>
          <w:rFonts w:cstheme="minorHAnsi"/>
          <w:szCs w:val="21"/>
          <w:lang w:val="en-GB"/>
        </w:rPr>
        <w:t xml:space="preserve"> by other service integrators. By standardising the structure of </w:t>
      </w:r>
      <w:del w:id="6" w:author="Buyle Raf" w:date="2024-06-12T10:48:00Z">
        <w:r w:rsidRPr="00C129D8" w:rsidDel="00046736">
          <w:rPr>
            <w:rFonts w:cstheme="minorHAnsi"/>
            <w:szCs w:val="21"/>
            <w:lang w:val="en-GB"/>
          </w:rPr>
          <w:delText>personal</w:delText>
        </w:r>
      </w:del>
      <w:ins w:id="7" w:author="Buyle Raf" w:date="2024-06-12T10:48:00Z">
        <w:r w:rsidR="00046736">
          <w:rPr>
            <w:rFonts w:cstheme="minorHAnsi"/>
            <w:szCs w:val="21"/>
            <w:lang w:val="en-GB"/>
          </w:rPr>
          <w:t>person</w:t>
        </w:r>
      </w:ins>
      <w:r w:rsidRPr="00C129D8">
        <w:rPr>
          <w:rFonts w:cstheme="minorHAnsi"/>
          <w:szCs w:val="21"/>
          <w:lang w:val="en-GB"/>
        </w:rPr>
        <w:t xml:space="preserve"> data, both current and historical, ICEG ensures interoperability across various government platforms, facilitating improved service delivery and decision-making.</w:t>
      </w:r>
    </w:p>
    <w:p w14:paraId="114C8B6F"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408DE403" w14:textId="298A2156" w:rsidR="00C129D8" w:rsidRPr="00C129D8" w:rsidRDefault="00C129D8" w:rsidP="004274F0">
      <w:pPr>
        <w:pBdr>
          <w:top w:val="single" w:sz="4" w:space="1" w:color="auto"/>
          <w:left w:val="single" w:sz="4" w:space="4" w:color="auto"/>
          <w:bottom w:val="single" w:sz="4" w:space="1" w:color="auto"/>
          <w:right w:val="single" w:sz="4" w:space="4" w:color="auto"/>
        </w:pBdr>
        <w:jc w:val="both"/>
        <w:rPr>
          <w:lang w:val="en-GB"/>
        </w:rPr>
      </w:pPr>
      <w:r w:rsidRPr="1955DF73">
        <w:rPr>
          <w:highlight w:val="yellow"/>
          <w:lang w:val="en-GB"/>
        </w:rPr>
        <w:t xml:space="preserve">It is essential for all ICEG partners that the National Register and the Belgian Crossroads Bank for Social Security </w:t>
      </w:r>
      <w:r w:rsidR="5C005072" w:rsidRPr="1955DF73">
        <w:rPr>
          <w:highlight w:val="yellow"/>
          <w:lang w:val="en-GB"/>
        </w:rPr>
        <w:t xml:space="preserve">(CBSS) </w:t>
      </w:r>
      <w:r w:rsidRPr="1955DF73">
        <w:rPr>
          <w:highlight w:val="yellow"/>
          <w:lang w:val="en-GB"/>
        </w:rPr>
        <w:t xml:space="preserve">commit to shaping and implementing this </w:t>
      </w:r>
      <w:r w:rsidR="00F77171" w:rsidRPr="1955DF73">
        <w:rPr>
          <w:highlight w:val="yellow"/>
          <w:lang w:val="en-GB"/>
        </w:rPr>
        <w:t>data standard</w:t>
      </w:r>
      <w:ins w:id="8" w:author="Buyle Raf" w:date="2024-06-12T10:40:00Z">
        <w:r w:rsidR="005A60C2" w:rsidRPr="1955DF73">
          <w:rPr>
            <w:highlight w:val="yellow"/>
            <w:lang w:val="en-GB"/>
          </w:rPr>
          <w:t xml:space="preserve"> in the future</w:t>
        </w:r>
      </w:ins>
      <w:r w:rsidRPr="1955DF73">
        <w:rPr>
          <w:highlight w:val="yellow"/>
          <w:lang w:val="en-GB"/>
        </w:rPr>
        <w:t>.</w:t>
      </w:r>
    </w:p>
    <w:p w14:paraId="1E7113E5" w14:textId="77777777" w:rsidR="00C129D8" w:rsidRPr="00C129D8"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p>
    <w:p w14:paraId="7798F696" w14:textId="77777777" w:rsidR="000A3B8A" w:rsidRDefault="00C129D8" w:rsidP="004274F0">
      <w:pPr>
        <w:pBdr>
          <w:top w:val="single" w:sz="4" w:space="1" w:color="auto"/>
          <w:left w:val="single" w:sz="4" w:space="4" w:color="auto"/>
          <w:bottom w:val="single" w:sz="4" w:space="1" w:color="auto"/>
          <w:right w:val="single" w:sz="4" w:space="4" w:color="auto"/>
        </w:pBdr>
        <w:jc w:val="both"/>
        <w:rPr>
          <w:rFonts w:cstheme="minorHAnsi"/>
          <w:szCs w:val="21"/>
          <w:lang w:val="en-GB"/>
        </w:rPr>
      </w:pPr>
      <w:r w:rsidRPr="00C129D8">
        <w:rPr>
          <w:rFonts w:cstheme="minorHAnsi"/>
          <w:szCs w:val="21"/>
          <w:lang w:val="en-GB"/>
        </w:rPr>
        <w:t>All involved partners firmly believe this will contribute to implementing the Interoperable Europe Act, a strategic cooperation mechanism focused on interoperability across the European Union.</w:t>
      </w:r>
    </w:p>
    <w:p w14:paraId="3DF7196F" w14:textId="4238CB5C" w:rsidR="00637693" w:rsidRPr="00C129D8" w:rsidRDefault="00873C15" w:rsidP="00C129D8">
      <w:pPr>
        <w:pBdr>
          <w:top w:val="single" w:sz="4" w:space="1" w:color="auto"/>
          <w:left w:val="single" w:sz="4" w:space="4" w:color="auto"/>
          <w:bottom w:val="single" w:sz="4" w:space="1" w:color="auto"/>
          <w:right w:val="single" w:sz="4" w:space="4" w:color="auto"/>
        </w:pBdr>
        <w:rPr>
          <w:rFonts w:cstheme="minorHAnsi"/>
          <w:szCs w:val="21"/>
          <w:lang w:val="en-GB"/>
        </w:rPr>
      </w:pPr>
      <w:r w:rsidRPr="00C129D8">
        <w:rPr>
          <w:rFonts w:cstheme="minorHAnsi"/>
          <w:szCs w:val="21"/>
          <w:lang w:val="en-GB"/>
        </w:rPr>
        <w:br/>
      </w:r>
      <w:bookmarkEnd w:id="3"/>
    </w:p>
    <w:p w14:paraId="5E4DEF6D" w14:textId="77777777" w:rsidR="00A06FC0" w:rsidRDefault="00A06FC0" w:rsidP="00637693">
      <w:pPr>
        <w:rPr>
          <w:rFonts w:cstheme="minorHAnsi"/>
          <w:lang w:val="en-GB"/>
        </w:rPr>
      </w:pPr>
    </w:p>
    <w:p w14:paraId="1C6DF413" w14:textId="77AA60BB" w:rsidR="00637693" w:rsidRPr="00A06FC0" w:rsidRDefault="00A06FC0" w:rsidP="00637693">
      <w:pPr>
        <w:rPr>
          <w:rFonts w:cstheme="minorHAnsi"/>
          <w:lang w:val="en-GB"/>
        </w:rPr>
      </w:pPr>
      <w:r w:rsidRPr="00A06FC0">
        <w:rPr>
          <w:rFonts w:cstheme="minorHAnsi"/>
          <w:lang w:val="en-GB"/>
        </w:rPr>
        <w:t>Kind regards</w:t>
      </w:r>
      <w:r w:rsidR="00637693" w:rsidRPr="00A06FC0">
        <w:rPr>
          <w:rFonts w:cstheme="minorHAnsi"/>
          <w:lang w:val="en-GB"/>
        </w:rPr>
        <w:t>,</w:t>
      </w:r>
    </w:p>
    <w:p w14:paraId="6C7744DB" w14:textId="77777777" w:rsidR="00637693" w:rsidRPr="00A06FC0" w:rsidRDefault="00637693" w:rsidP="00637693">
      <w:pPr>
        <w:rPr>
          <w:rFonts w:cstheme="minorHAnsi"/>
          <w:lang w:val="en-GB"/>
        </w:rPr>
      </w:pPr>
    </w:p>
    <w:p w14:paraId="4139304E" w14:textId="61371891" w:rsidR="002C7470" w:rsidRDefault="637B46FF" w:rsidP="00637693">
      <w:pPr>
        <w:rPr>
          <w:lang w:val="en-GB"/>
        </w:rPr>
      </w:pPr>
      <w:r w:rsidRPr="02D93966">
        <w:rPr>
          <w:lang w:val="en-GB"/>
        </w:rPr>
        <w:t xml:space="preserve">François </w:t>
      </w:r>
      <w:r w:rsidRPr="576CDEA8">
        <w:rPr>
          <w:lang w:val="en-GB"/>
        </w:rPr>
        <w:t xml:space="preserve">Du </w:t>
      </w:r>
      <w:r w:rsidRPr="088FBFF2">
        <w:rPr>
          <w:lang w:val="en-GB"/>
        </w:rPr>
        <w:t>Mortier</w:t>
      </w:r>
      <w:r w:rsidR="00637693" w:rsidRPr="2F7E2410">
        <w:rPr>
          <w:lang w:val="en-GB"/>
        </w:rPr>
        <w:t xml:space="preserve">, </w:t>
      </w:r>
      <w:r w:rsidR="00A06FC0" w:rsidRPr="2F7E2410">
        <w:rPr>
          <w:lang w:val="en-GB"/>
        </w:rPr>
        <w:t>chairman</w:t>
      </w:r>
      <w:r w:rsidR="00637693" w:rsidRPr="2F7E2410">
        <w:rPr>
          <w:lang w:val="en-GB"/>
        </w:rPr>
        <w:t xml:space="preserve"> ICEG</w:t>
      </w:r>
    </w:p>
    <w:p w14:paraId="33C645C2" w14:textId="77777777" w:rsidR="002C7470" w:rsidRDefault="002C7470">
      <w:pPr>
        <w:spacing w:before="0" w:after="200" w:line="276" w:lineRule="auto"/>
        <w:rPr>
          <w:rFonts w:cstheme="minorHAnsi"/>
          <w:lang w:val="en-GB"/>
        </w:rPr>
      </w:pPr>
      <w:r>
        <w:rPr>
          <w:rFonts w:cstheme="minorHAnsi"/>
          <w:lang w:val="en-GB"/>
        </w:rPr>
        <w:br w:type="page"/>
      </w:r>
    </w:p>
    <w:p w14:paraId="3309C71C" w14:textId="4979064D" w:rsidR="00BE4C9B" w:rsidRDefault="0099681D"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 xml:space="preserve">objectives </w:t>
      </w:r>
      <w:r w:rsidR="00536795" w:rsidRPr="00AC717D">
        <w:rPr>
          <w:rFonts w:cstheme="minorHAnsi"/>
          <w:szCs w:val="21"/>
          <w:lang w:val="en-GB"/>
        </w:rPr>
        <w:t>Interfederal Collaboration for E-Government</w:t>
      </w:r>
      <w:r w:rsidR="00536795">
        <w:rPr>
          <w:rFonts w:cstheme="minorHAnsi"/>
          <w:szCs w:val="21"/>
          <w:lang w:val="en-GB"/>
        </w:rPr>
        <w:t xml:space="preserve"> (ICEG)</w:t>
      </w:r>
    </w:p>
    <w:p w14:paraId="720B10EB" w14:textId="430BFB44" w:rsidR="00E57F8E"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 xml:space="preserve">The Interfederal Working Group on Data Standards is part of the </w:t>
      </w:r>
      <w:r w:rsidR="00536795" w:rsidRPr="00AC717D">
        <w:rPr>
          <w:rFonts w:cstheme="minorHAnsi"/>
          <w:szCs w:val="21"/>
          <w:lang w:val="en-GB"/>
        </w:rPr>
        <w:t>Interfederal Collaboration for E-Government</w:t>
      </w:r>
      <w:r w:rsidR="00536795">
        <w:rPr>
          <w:rFonts w:cstheme="minorHAnsi"/>
          <w:szCs w:val="21"/>
          <w:lang w:val="en-GB"/>
        </w:rPr>
        <w:t xml:space="preserve"> (ICEG)</w:t>
      </w:r>
      <w:r w:rsidRPr="00CE636F">
        <w:rPr>
          <w:rFonts w:asciiTheme="minorHAnsi" w:hAnsiTheme="minorHAnsi" w:cstheme="minorHAnsi"/>
          <w:lang w:val="en-US" w:eastAsia="nl-BE"/>
        </w:rPr>
        <w:t xml:space="preserve">. ICEG is a collaborative agreement between the federal government, the regions, and the communities to </w:t>
      </w:r>
      <w:r w:rsidR="00192765" w:rsidRPr="00CE636F">
        <w:rPr>
          <w:rFonts w:asciiTheme="minorHAnsi" w:hAnsiTheme="minorHAnsi" w:cstheme="minorHAnsi"/>
          <w:lang w:val="en-US" w:eastAsia="nl-BE"/>
        </w:rPr>
        <w:t>harmonize</w:t>
      </w:r>
      <w:r w:rsidRPr="00CE636F">
        <w:rPr>
          <w:rFonts w:asciiTheme="minorHAnsi" w:hAnsiTheme="minorHAnsi" w:cstheme="minorHAnsi"/>
          <w:lang w:val="en-US" w:eastAsia="nl-BE"/>
        </w:rPr>
        <w:t xml:space="preserve"> and coordinate efforts for an integrated e-government. This collaborative agreement was ratified in 2013</w:t>
      </w:r>
      <w:r w:rsidR="00AC219D" w:rsidRPr="005A7733">
        <w:rPr>
          <w:rStyle w:val="FootnoteReference"/>
          <w:rFonts w:cstheme="minorHAnsi"/>
          <w:szCs w:val="21"/>
          <w:lang w:val="fr-BE"/>
        </w:rPr>
        <w:footnoteReference w:id="2"/>
      </w:r>
      <w:r w:rsidRPr="00CE636F">
        <w:rPr>
          <w:rFonts w:asciiTheme="minorHAnsi" w:hAnsiTheme="minorHAnsi" w:cstheme="minorHAnsi"/>
          <w:lang w:val="en-US" w:eastAsia="nl-BE"/>
        </w:rPr>
        <w:t>.</w:t>
      </w:r>
    </w:p>
    <w:p w14:paraId="2D94FAFD" w14:textId="77777777" w:rsidR="00E57F8E" w:rsidRPr="00CE636F" w:rsidRDefault="00E57F8E" w:rsidP="004274F0">
      <w:pPr>
        <w:jc w:val="both"/>
        <w:rPr>
          <w:rFonts w:asciiTheme="minorHAnsi" w:hAnsiTheme="minorHAnsi" w:cstheme="minorHAnsi"/>
          <w:lang w:val="en-US" w:eastAsia="nl-BE"/>
        </w:rPr>
      </w:pPr>
    </w:p>
    <w:p w14:paraId="476D79E0" w14:textId="2DF1977F" w:rsidR="00E57F8E"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 xml:space="preserve">This working group, part of the ICEG collaboration, primarily aims to develop data standards. It was established in 2019. Since then, the working group has successfully agreed on the method for joint development of data standards, </w:t>
      </w:r>
      <w:r w:rsidR="002C7470">
        <w:rPr>
          <w:rFonts w:asciiTheme="minorHAnsi" w:hAnsiTheme="minorHAnsi" w:cstheme="minorHAnsi"/>
          <w:lang w:val="en-US" w:eastAsia="nl-BE"/>
        </w:rPr>
        <w:t>the development of thematic data standards,</w:t>
      </w:r>
      <w:r w:rsidRPr="00CE636F">
        <w:rPr>
          <w:rFonts w:asciiTheme="minorHAnsi" w:hAnsiTheme="minorHAnsi" w:cstheme="minorHAnsi"/>
          <w:lang w:val="en-US" w:eastAsia="nl-BE"/>
        </w:rPr>
        <w:t xml:space="preserve"> and the unique identification of information within and between various administrations. </w:t>
      </w:r>
      <w:r w:rsidR="002C7470">
        <w:rPr>
          <w:rFonts w:asciiTheme="minorHAnsi" w:hAnsiTheme="minorHAnsi" w:cstheme="minorHAnsi"/>
          <w:lang w:val="en-US" w:eastAsia="nl-BE"/>
        </w:rPr>
        <w:t>These</w:t>
      </w:r>
      <w:r w:rsidRPr="00CE636F">
        <w:rPr>
          <w:rFonts w:asciiTheme="minorHAnsi" w:hAnsiTheme="minorHAnsi" w:cstheme="minorHAnsi"/>
          <w:lang w:val="en-US" w:eastAsia="nl-BE"/>
        </w:rPr>
        <w:t xml:space="preserve"> standards include guidelines for public service delivery, public transport schedules, and fire hydrants (not exhaustive).</w:t>
      </w:r>
    </w:p>
    <w:p w14:paraId="4DE96888" w14:textId="77777777" w:rsidR="00E57F8E" w:rsidRPr="00CE636F" w:rsidRDefault="00E57F8E" w:rsidP="004274F0">
      <w:pPr>
        <w:jc w:val="both"/>
        <w:rPr>
          <w:rFonts w:asciiTheme="minorHAnsi" w:hAnsiTheme="minorHAnsi" w:cstheme="minorHAnsi"/>
          <w:lang w:val="en-US" w:eastAsia="nl-BE"/>
        </w:rPr>
      </w:pPr>
    </w:p>
    <w:p w14:paraId="3ECEC690" w14:textId="059B7FB6" w:rsidR="00BE4C9B" w:rsidRPr="00CE636F" w:rsidRDefault="00E57F8E" w:rsidP="004274F0">
      <w:pPr>
        <w:jc w:val="both"/>
        <w:rPr>
          <w:rFonts w:asciiTheme="minorHAnsi" w:hAnsiTheme="minorHAnsi" w:cstheme="minorHAnsi"/>
          <w:lang w:val="en-US" w:eastAsia="nl-BE"/>
        </w:rPr>
      </w:pPr>
      <w:r w:rsidRPr="00CE636F">
        <w:rPr>
          <w:rFonts w:asciiTheme="minorHAnsi" w:hAnsiTheme="minorHAnsi" w:cstheme="minorHAnsi"/>
          <w:lang w:val="en-US" w:eastAsia="nl-BE"/>
        </w:rPr>
        <w:t>Furthermore, the working group has focused its efforts on increasing knowledge about data standards among analysts at the federal, regional, and community levels</w:t>
      </w:r>
      <w:r w:rsidR="002C7470">
        <w:rPr>
          <w:rFonts w:asciiTheme="minorHAnsi" w:hAnsiTheme="minorHAnsi" w:cstheme="minorHAnsi"/>
          <w:lang w:val="en-US" w:eastAsia="nl-BE"/>
        </w:rPr>
        <w:t xml:space="preserve"> and</w:t>
      </w:r>
      <w:r w:rsidRPr="00CE636F">
        <w:rPr>
          <w:rFonts w:asciiTheme="minorHAnsi" w:hAnsiTheme="minorHAnsi" w:cstheme="minorHAnsi"/>
          <w:lang w:val="en-US" w:eastAsia="nl-BE"/>
        </w:rPr>
        <w:t xml:space="preserve"> their ICT service providers. Through these efforts, the involved partners contribute to </w:t>
      </w:r>
      <w:r w:rsidR="002C7470">
        <w:rPr>
          <w:rFonts w:asciiTheme="minorHAnsi" w:hAnsiTheme="minorHAnsi" w:cstheme="minorHAnsi"/>
          <w:lang w:val="en-US" w:eastAsia="nl-BE"/>
        </w:rPr>
        <w:t>implementing</w:t>
      </w:r>
      <w:r w:rsidRPr="00CE636F">
        <w:rPr>
          <w:rFonts w:asciiTheme="minorHAnsi" w:hAnsiTheme="minorHAnsi" w:cstheme="minorHAnsi"/>
          <w:lang w:val="en-US" w:eastAsia="nl-BE"/>
        </w:rPr>
        <w:t xml:space="preserve"> the Interoperable Europe Act, a strategic cooperation mechanism that focuses on interoperability across the European Union.</w:t>
      </w:r>
    </w:p>
    <w:p w14:paraId="24473E20" w14:textId="0AC1B5C3" w:rsidR="0063198B" w:rsidRPr="00EB7D74"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cause and context</w:t>
      </w:r>
    </w:p>
    <w:p w14:paraId="66D4D182" w14:textId="3ECEE198" w:rsidR="00ED3674" w:rsidRPr="00ED3674" w:rsidRDefault="00F03E6F" w:rsidP="00ED3674">
      <w:pPr>
        <w:spacing w:before="0" w:after="200" w:line="276" w:lineRule="auto"/>
        <w:jc w:val="both"/>
        <w:rPr>
          <w:rFonts w:asciiTheme="minorHAnsi" w:hAnsiTheme="minorHAnsi" w:cstheme="minorHAnsi"/>
          <w:lang w:val="en-GB" w:eastAsia="nl-BE"/>
        </w:rPr>
      </w:pPr>
      <w:r>
        <w:rPr>
          <w:rFonts w:asciiTheme="minorHAnsi" w:hAnsiTheme="minorHAnsi" w:cstheme="minorHAnsi"/>
          <w:lang w:val="en-GB" w:eastAsia="nl-BE"/>
        </w:rPr>
        <w:t>In collaboration with the National Register, the Belgian Crossroads Bank for Social Security</w:t>
      </w:r>
      <w:r w:rsidR="000A4810">
        <w:rPr>
          <w:rFonts w:asciiTheme="minorHAnsi" w:hAnsiTheme="minorHAnsi" w:cstheme="minorHAnsi"/>
          <w:lang w:val="en-GB" w:eastAsia="nl-BE"/>
        </w:rPr>
        <w:t xml:space="preserve"> (CBSS)</w:t>
      </w:r>
      <w:r w:rsidR="00ED3674" w:rsidRPr="00ED3674">
        <w:rPr>
          <w:rFonts w:asciiTheme="minorHAnsi" w:hAnsiTheme="minorHAnsi" w:cstheme="minorHAnsi"/>
          <w:lang w:val="en-GB" w:eastAsia="nl-BE"/>
        </w:rPr>
        <w:t xml:space="preserve"> is leading a crucial initiative to </w:t>
      </w:r>
      <w:r w:rsidR="00AA5712">
        <w:rPr>
          <w:rFonts w:asciiTheme="minorHAnsi" w:hAnsiTheme="minorHAnsi" w:cstheme="minorHAnsi"/>
          <w:lang w:val="en-GB" w:eastAsia="nl-BE"/>
        </w:rPr>
        <w:t>modernise</w:t>
      </w:r>
      <w:r w:rsidR="00ED3674" w:rsidRPr="00ED3674">
        <w:rPr>
          <w:rFonts w:asciiTheme="minorHAnsi" w:hAnsiTheme="minorHAnsi" w:cstheme="minorHAnsi"/>
          <w:lang w:val="en-GB" w:eastAsia="nl-BE"/>
        </w:rPr>
        <w:t xml:space="preserve"> its person</w:t>
      </w:r>
      <w:del w:id="9" w:author="Buyle Raf" w:date="2024-06-12T10:47:00Z">
        <w:r w:rsidR="00ED3674" w:rsidRPr="00ED3674" w:rsidDel="006662D8">
          <w:rPr>
            <w:rFonts w:asciiTheme="minorHAnsi" w:hAnsiTheme="minorHAnsi" w:cstheme="minorHAnsi"/>
            <w:lang w:val="en-GB" w:eastAsia="nl-BE"/>
          </w:rPr>
          <w:delText>al</w:delText>
        </w:r>
      </w:del>
      <w:r w:rsidR="00ED3674" w:rsidRPr="00ED3674">
        <w:rPr>
          <w:rFonts w:asciiTheme="minorHAnsi" w:hAnsiTheme="minorHAnsi" w:cstheme="minorHAnsi"/>
          <w:lang w:val="en-GB" w:eastAsia="nl-BE"/>
        </w:rPr>
        <w:t xml:space="preserve"> data services. As the primary sources of person</w:t>
      </w:r>
      <w:del w:id="10" w:author="Buyle Raf" w:date="2024-06-12T10:47:00Z">
        <w:r w:rsidR="00ED3674" w:rsidRPr="00ED3674" w:rsidDel="00A16389">
          <w:rPr>
            <w:rFonts w:asciiTheme="minorHAnsi" w:hAnsiTheme="minorHAnsi" w:cstheme="minorHAnsi"/>
            <w:lang w:val="en-GB" w:eastAsia="nl-BE"/>
          </w:rPr>
          <w:delText>al</w:delText>
        </w:r>
      </w:del>
      <w:r w:rsidR="00ED3674" w:rsidRPr="00ED3674">
        <w:rPr>
          <w:rFonts w:asciiTheme="minorHAnsi" w:hAnsiTheme="minorHAnsi" w:cstheme="minorHAnsi"/>
          <w:lang w:val="en-GB" w:eastAsia="nl-BE"/>
        </w:rPr>
        <w:t xml:space="preserve"> data in Belgium, these institutions have traditionally provided data through older service protocols. The new approach aims to transition to more modern web service protocols.</w:t>
      </w:r>
    </w:p>
    <w:p w14:paraId="0DC5ACDC" w14:textId="5A45061F"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Modern web service protocols offer a streamlined method for accessing and managing resources, such as person</w:t>
      </w:r>
      <w:del w:id="11" w:author="Buyle Raf" w:date="2024-06-12T10:47:00Z">
        <w:r w:rsidRPr="00ED3674" w:rsidDel="00531D33">
          <w:rPr>
            <w:rFonts w:asciiTheme="minorHAnsi" w:hAnsiTheme="minorHAnsi" w:cstheme="minorHAnsi"/>
            <w:lang w:val="en-GB" w:eastAsia="nl-BE"/>
          </w:rPr>
          <w:delText>al</w:delText>
        </w:r>
      </w:del>
      <w:r w:rsidRPr="00ED3674">
        <w:rPr>
          <w:rFonts w:asciiTheme="minorHAnsi" w:hAnsiTheme="minorHAnsi" w:cstheme="minorHAnsi"/>
          <w:lang w:val="en-GB" w:eastAsia="nl-BE"/>
        </w:rPr>
        <w:t xml:space="preserve"> data, through specific endpoints (e.g., retrieving a person’s citizenship details). This transition requires a deep and stable understanding of the personal data domain to ensure </w:t>
      </w:r>
      <w:r w:rsidR="00AA5712">
        <w:rPr>
          <w:rFonts w:asciiTheme="minorHAnsi" w:hAnsiTheme="minorHAnsi" w:cstheme="minorHAnsi"/>
          <w:lang w:val="en-GB" w:eastAsia="nl-BE"/>
        </w:rPr>
        <w:t>effective and reliable services</w:t>
      </w:r>
      <w:r w:rsidRPr="00ED3674">
        <w:rPr>
          <w:rFonts w:asciiTheme="minorHAnsi" w:hAnsiTheme="minorHAnsi" w:cstheme="minorHAnsi"/>
          <w:lang w:val="en-GB" w:eastAsia="nl-BE"/>
        </w:rPr>
        <w:t>.</w:t>
      </w:r>
    </w:p>
    <w:p w14:paraId="55736F2B" w14:textId="4835E135"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Several EU member states, including The Netherlands, already use these advanced protocols for their </w:t>
      </w:r>
      <w:del w:id="12" w:author="Buyle Raf" w:date="2024-06-12T10:48:00Z">
        <w:r w:rsidRPr="00ED3674" w:rsidDel="00527445">
          <w:rPr>
            <w:rFonts w:asciiTheme="minorHAnsi" w:hAnsiTheme="minorHAnsi" w:cstheme="minorHAnsi"/>
            <w:lang w:val="en-GB" w:eastAsia="nl-BE"/>
          </w:rPr>
          <w:delText>personal</w:delText>
        </w:r>
      </w:del>
      <w:ins w:id="13" w:author="Buyle Raf" w:date="2024-06-12T10:48:00Z">
        <w:r w:rsidR="00527445">
          <w:rPr>
            <w:rFonts w:asciiTheme="minorHAnsi" w:hAnsiTheme="minorHAnsi" w:cstheme="minorHAnsi"/>
            <w:lang w:val="en-GB" w:eastAsia="nl-BE"/>
          </w:rPr>
          <w:t>person</w:t>
        </w:r>
      </w:ins>
      <w:r w:rsidRPr="00ED3674">
        <w:rPr>
          <w:rFonts w:asciiTheme="minorHAnsi" w:hAnsiTheme="minorHAnsi" w:cstheme="minorHAnsi"/>
          <w:lang w:val="en-GB" w:eastAsia="nl-BE"/>
        </w:rPr>
        <w:t xml:space="preserve"> data registries, often accompanied by comprehensive documentation (OpenAPI specifications). These specifications are user-friendly for developers, facilitating easier integration and </w:t>
      </w:r>
      <w:r w:rsidR="00F03E6F">
        <w:rPr>
          <w:rFonts w:asciiTheme="minorHAnsi" w:hAnsiTheme="minorHAnsi" w:cstheme="minorHAnsi"/>
          <w:lang w:val="en-GB" w:eastAsia="nl-BE"/>
        </w:rPr>
        <w:t>utilisation</w:t>
      </w:r>
      <w:r w:rsidRPr="00ED3674">
        <w:rPr>
          <w:rFonts w:asciiTheme="minorHAnsi" w:hAnsiTheme="minorHAnsi" w:cstheme="minorHAnsi"/>
          <w:lang w:val="en-GB" w:eastAsia="nl-BE"/>
        </w:rPr>
        <w:t xml:space="preserve"> of the services.</w:t>
      </w:r>
    </w:p>
    <w:p w14:paraId="6EE0B1A9" w14:textId="353BA793" w:rsidR="00ED3674" w:rsidRPr="00ED3674" w:rsidRDefault="00ED3674" w:rsidP="00ED3674">
      <w:pPr>
        <w:spacing w:before="0" w:after="200" w:line="276" w:lineRule="auto"/>
        <w:jc w:val="both"/>
        <w:rPr>
          <w:rFonts w:asciiTheme="minorHAnsi" w:hAnsiTheme="minorHAnsi"/>
          <w:lang w:val="en-GB" w:eastAsia="nl-BE"/>
        </w:rPr>
      </w:pPr>
      <w:r w:rsidRPr="229200C2">
        <w:rPr>
          <w:rFonts w:asciiTheme="minorHAnsi" w:hAnsiTheme="minorHAnsi"/>
          <w:lang w:val="en-GB" w:eastAsia="nl-BE"/>
        </w:rPr>
        <w:t xml:space="preserve">The ICEG Person project is central to this initiative, focusing on the semantic </w:t>
      </w:r>
      <w:r w:rsidR="00F03E6F" w:rsidRPr="229200C2">
        <w:rPr>
          <w:rFonts w:asciiTheme="minorHAnsi" w:hAnsiTheme="minorHAnsi"/>
          <w:lang w:val="en-GB" w:eastAsia="nl-BE"/>
        </w:rPr>
        <w:t>formalisation</w:t>
      </w:r>
      <w:r w:rsidRPr="229200C2">
        <w:rPr>
          <w:rFonts w:asciiTheme="minorHAnsi" w:hAnsiTheme="minorHAnsi"/>
          <w:lang w:val="en-GB" w:eastAsia="nl-BE"/>
        </w:rPr>
        <w:t xml:space="preserve"> of </w:t>
      </w:r>
      <w:del w:id="14" w:author="Buyle Raf" w:date="2024-06-12T10:48:00Z">
        <w:r w:rsidRPr="229200C2" w:rsidDel="00527445">
          <w:rPr>
            <w:rFonts w:asciiTheme="minorHAnsi" w:hAnsiTheme="minorHAnsi"/>
            <w:lang w:val="en-GB" w:eastAsia="nl-BE"/>
          </w:rPr>
          <w:delText>personal</w:delText>
        </w:r>
      </w:del>
      <w:ins w:id="15" w:author="Buyle Raf" w:date="2024-06-12T10:48:00Z">
        <w:r w:rsidR="00527445" w:rsidRPr="229200C2">
          <w:rPr>
            <w:rFonts w:asciiTheme="minorHAnsi" w:hAnsiTheme="minorHAnsi"/>
            <w:lang w:val="en-GB" w:eastAsia="nl-BE"/>
          </w:rPr>
          <w:t>person</w:t>
        </w:r>
      </w:ins>
      <w:r w:rsidRPr="229200C2">
        <w:rPr>
          <w:rFonts w:asciiTheme="minorHAnsi" w:hAnsiTheme="minorHAnsi"/>
          <w:lang w:val="en-GB" w:eastAsia="nl-BE"/>
        </w:rPr>
        <w:t xml:space="preserve"> data. Building on the</w:t>
      </w:r>
      <w:ins w:id="16" w:author="Buyle Raf" w:date="2024-06-12T10:49:00Z">
        <w:r w:rsidR="001C6D34" w:rsidRPr="229200C2">
          <w:rPr>
            <w:rFonts w:asciiTheme="minorHAnsi" w:hAnsiTheme="minorHAnsi"/>
            <w:lang w:val="en-GB" w:eastAsia="nl-BE"/>
          </w:rPr>
          <w:t xml:space="preserve"> Interoperable Europe</w:t>
        </w:r>
      </w:ins>
      <w:ins w:id="17" w:author="Buyle Raf" w:date="2024-06-12T10:50:00Z">
        <w:r w:rsidR="00D36212" w:rsidRPr="229200C2">
          <w:rPr>
            <w:rFonts w:asciiTheme="minorHAnsi" w:hAnsiTheme="minorHAnsi"/>
            <w:lang w:val="en-GB" w:eastAsia="nl-BE"/>
          </w:rPr>
          <w:t>’s ISA</w:t>
        </w:r>
      </w:ins>
      <w:ins w:id="18" w:author="Buyle Raf" w:date="2024-06-12T10:49:00Z">
        <w:r w:rsidR="001C6D34" w:rsidRPr="229200C2">
          <w:rPr>
            <w:rFonts w:asciiTheme="minorHAnsi" w:hAnsiTheme="minorHAnsi"/>
            <w:lang w:val="en-GB" w:eastAsia="nl-BE"/>
          </w:rPr>
          <w:t xml:space="preserve"> </w:t>
        </w:r>
      </w:ins>
      <w:ins w:id="19" w:author="Buyle Raf" w:date="2024-06-12T10:50:00Z">
        <w:r w:rsidR="00D36212" w:rsidRPr="229200C2">
          <w:rPr>
            <w:rFonts w:asciiTheme="minorHAnsi" w:hAnsiTheme="minorHAnsi"/>
            <w:lang w:val="en-GB" w:eastAsia="nl-BE"/>
          </w:rPr>
          <w:t xml:space="preserve">core </w:t>
        </w:r>
      </w:ins>
      <w:ins w:id="20" w:author="Buyle Raf" w:date="2024-06-12T10:49:00Z">
        <w:r w:rsidR="00A6115D" w:rsidRPr="229200C2">
          <w:rPr>
            <w:rFonts w:asciiTheme="minorHAnsi" w:hAnsiTheme="minorHAnsi"/>
            <w:lang w:val="en-GB" w:eastAsia="nl-BE"/>
          </w:rPr>
          <w:t xml:space="preserve">person </w:t>
        </w:r>
      </w:ins>
      <w:ins w:id="21" w:author="Buyle Raf" w:date="2024-06-12T10:50:00Z">
        <w:r w:rsidR="00D36212" w:rsidRPr="229200C2">
          <w:rPr>
            <w:rFonts w:asciiTheme="minorHAnsi" w:hAnsiTheme="minorHAnsi"/>
            <w:lang w:val="en-GB" w:eastAsia="nl-BE"/>
          </w:rPr>
          <w:t>vocabulary</w:t>
        </w:r>
      </w:ins>
      <w:ins w:id="22" w:author="Buyle Raf" w:date="2024-06-12T12:19:00Z">
        <w:r w:rsidR="00F23CF0">
          <w:rPr>
            <w:rStyle w:val="FootnoteReference"/>
            <w:rFonts w:asciiTheme="minorHAnsi" w:hAnsiTheme="minorHAnsi"/>
            <w:lang w:val="en-GB" w:eastAsia="nl-BE"/>
          </w:rPr>
          <w:footnoteReference w:id="3"/>
        </w:r>
      </w:ins>
      <w:ins w:id="24" w:author="Buyle Raf" w:date="2024-06-12T10:49:00Z">
        <w:r w:rsidR="000D6B99" w:rsidRPr="229200C2">
          <w:rPr>
            <w:rFonts w:asciiTheme="minorHAnsi" w:hAnsiTheme="minorHAnsi"/>
            <w:lang w:val="en-GB" w:eastAsia="nl-BE"/>
          </w:rPr>
          <w:t xml:space="preserve"> and the</w:t>
        </w:r>
      </w:ins>
      <w:r w:rsidRPr="229200C2">
        <w:rPr>
          <w:rFonts w:asciiTheme="minorHAnsi" w:hAnsiTheme="minorHAnsi"/>
          <w:lang w:val="en-GB" w:eastAsia="nl-BE"/>
        </w:rPr>
        <w:t xml:space="preserve"> </w:t>
      </w:r>
      <w:r w:rsidR="002E302C" w:rsidRPr="229200C2">
        <w:rPr>
          <w:rFonts w:asciiTheme="minorHAnsi" w:hAnsiTheme="minorHAnsi"/>
          <w:lang w:val="en-GB" w:eastAsia="nl-BE"/>
        </w:rPr>
        <w:t>Open Standards for Linked Organisations (</w:t>
      </w:r>
      <w:r w:rsidRPr="229200C2">
        <w:rPr>
          <w:rFonts w:asciiTheme="minorHAnsi" w:hAnsiTheme="minorHAnsi"/>
          <w:lang w:val="en-GB" w:eastAsia="nl-BE"/>
        </w:rPr>
        <w:t>OSLO</w:t>
      </w:r>
      <w:r w:rsidR="002E302C" w:rsidRPr="229200C2">
        <w:rPr>
          <w:rFonts w:asciiTheme="minorHAnsi" w:hAnsiTheme="minorHAnsi"/>
          <w:lang w:val="en-GB" w:eastAsia="nl-BE"/>
        </w:rPr>
        <w:t>)</w:t>
      </w:r>
      <w:r w:rsidRPr="229200C2">
        <w:rPr>
          <w:rFonts w:asciiTheme="minorHAnsi" w:hAnsiTheme="minorHAnsi"/>
          <w:lang w:val="en-GB" w:eastAsia="nl-BE"/>
        </w:rPr>
        <w:t xml:space="preserve"> </w:t>
      </w:r>
      <w:del w:id="25" w:author="Buyle Raf" w:date="2024-06-12T12:21:00Z">
        <w:r w:rsidRPr="229200C2" w:rsidDel="00382B1C">
          <w:rPr>
            <w:rFonts w:asciiTheme="minorHAnsi" w:hAnsiTheme="minorHAnsi"/>
            <w:lang w:val="en-GB" w:eastAsia="nl-BE"/>
          </w:rPr>
          <w:delText>Persoon</w:delText>
        </w:r>
      </w:del>
      <w:ins w:id="26" w:author="Buyle Raf" w:date="2024-06-12T12:21:00Z">
        <w:r w:rsidR="00382B1C">
          <w:rPr>
            <w:rFonts w:asciiTheme="minorHAnsi" w:hAnsiTheme="minorHAnsi"/>
            <w:lang w:val="en-GB" w:eastAsia="nl-BE"/>
          </w:rPr>
          <w:t>p</w:t>
        </w:r>
        <w:r w:rsidR="00382B1C" w:rsidRPr="229200C2">
          <w:rPr>
            <w:rFonts w:asciiTheme="minorHAnsi" w:hAnsiTheme="minorHAnsi"/>
            <w:lang w:val="en-GB" w:eastAsia="nl-BE"/>
          </w:rPr>
          <w:t>ersoon</w:t>
        </w:r>
      </w:ins>
      <w:ins w:id="27" w:author="Buyle Raf" w:date="2024-06-12T12:20:00Z">
        <w:r w:rsidR="00382B1C">
          <w:rPr>
            <w:rStyle w:val="FootnoteReference"/>
            <w:rFonts w:asciiTheme="minorHAnsi" w:hAnsiTheme="minorHAnsi"/>
            <w:lang w:val="en-GB" w:eastAsia="nl-BE"/>
          </w:rPr>
          <w:footnoteReference w:id="4"/>
        </w:r>
      </w:ins>
      <w:r w:rsidRPr="229200C2">
        <w:rPr>
          <w:rFonts w:asciiTheme="minorHAnsi" w:hAnsiTheme="minorHAnsi"/>
          <w:lang w:val="en-GB" w:eastAsia="nl-BE"/>
        </w:rPr>
        <w:t xml:space="preserve"> </w:t>
      </w:r>
      <w:del w:id="30" w:author="Buyle Raf" w:date="2024-06-12T12:21:00Z">
        <w:r w:rsidRPr="229200C2" w:rsidDel="00382B1C">
          <w:rPr>
            <w:rFonts w:asciiTheme="minorHAnsi" w:hAnsiTheme="minorHAnsi"/>
            <w:lang w:val="en-GB" w:eastAsia="nl-BE"/>
          </w:rPr>
          <w:delText>data model</w:delText>
        </w:r>
      </w:del>
      <w:ins w:id="31" w:author="Buyle Raf" w:date="2024-06-12T12:21:00Z">
        <w:r w:rsidR="00382B1C">
          <w:rPr>
            <w:rFonts w:asciiTheme="minorHAnsi" w:hAnsiTheme="minorHAnsi"/>
            <w:lang w:val="en-GB" w:eastAsia="nl-BE"/>
          </w:rPr>
          <w:t>vocabulary</w:t>
        </w:r>
      </w:ins>
      <w:r w:rsidRPr="229200C2">
        <w:rPr>
          <w:rFonts w:asciiTheme="minorHAnsi" w:hAnsiTheme="minorHAnsi"/>
          <w:lang w:val="en-GB" w:eastAsia="nl-BE"/>
        </w:rPr>
        <w:t xml:space="preserve"> from 2019, the project aims to adapt and enhance the model to accommodate evolving data needs and refine the legal interpretations of specific data points, such as residency status.</w:t>
      </w:r>
    </w:p>
    <w:p w14:paraId="2407928B" w14:textId="456FE850" w:rsidR="00ED3674" w:rsidRPr="00ED3674"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A key aspect of the ICEG Person project is its inclusive approach, involving all relevant </w:t>
      </w:r>
      <w:r w:rsidR="007037BE">
        <w:rPr>
          <w:rFonts w:asciiTheme="minorHAnsi" w:hAnsiTheme="minorHAnsi" w:cstheme="minorHAnsi"/>
          <w:lang w:val="en-GB" w:eastAsia="nl-BE"/>
        </w:rPr>
        <w:t>federal, regional, provider, and consumer stakeholders</w:t>
      </w:r>
      <w:r w:rsidRPr="00ED3674">
        <w:rPr>
          <w:rFonts w:asciiTheme="minorHAnsi" w:hAnsiTheme="minorHAnsi" w:cstheme="minorHAnsi"/>
          <w:lang w:val="en-GB" w:eastAsia="nl-BE"/>
        </w:rPr>
        <w:t xml:space="preserve">. Broad support is essential for </w:t>
      </w:r>
      <w:r w:rsidR="007037BE">
        <w:rPr>
          <w:rFonts w:asciiTheme="minorHAnsi" w:hAnsiTheme="minorHAnsi" w:cstheme="minorHAnsi"/>
          <w:lang w:val="en-GB" w:eastAsia="nl-BE"/>
        </w:rPr>
        <w:t>successfully adopting and implementing</w:t>
      </w:r>
      <w:r w:rsidRPr="00ED3674">
        <w:rPr>
          <w:rFonts w:asciiTheme="minorHAnsi" w:hAnsiTheme="minorHAnsi" w:cstheme="minorHAnsi"/>
          <w:lang w:val="en-GB" w:eastAsia="nl-BE"/>
        </w:rPr>
        <w:t xml:space="preserve"> the new standard.</w:t>
      </w:r>
    </w:p>
    <w:p w14:paraId="7257226A" w14:textId="2D83A3C5" w:rsidR="009E3385" w:rsidRPr="003A0CCB" w:rsidDel="00077D61" w:rsidRDefault="001719BB" w:rsidP="00ED3674">
      <w:pPr>
        <w:spacing w:before="0" w:after="200" w:line="276" w:lineRule="auto"/>
        <w:jc w:val="both"/>
        <w:rPr>
          <w:del w:id="32" w:author="Buyle Raf" w:date="2024-06-12T12:30:00Z"/>
          <w:rFonts w:asciiTheme="minorHAnsi" w:hAnsiTheme="minorHAnsi" w:cstheme="minorHAnsi"/>
          <w:lang w:val="en-GB" w:eastAsia="nl-BE"/>
        </w:rPr>
      </w:pPr>
      <w:r>
        <w:rPr>
          <w:rFonts w:asciiTheme="minorHAnsi" w:hAnsiTheme="minorHAnsi" w:cstheme="minorHAnsi"/>
          <w:lang w:val="en-GB" w:eastAsia="nl-BE"/>
        </w:rPr>
        <w:t>When</w:t>
      </w:r>
      <w:r w:rsidR="00ED3674" w:rsidRPr="00ED3674">
        <w:rPr>
          <w:rFonts w:asciiTheme="minorHAnsi" w:hAnsiTheme="minorHAnsi" w:cstheme="minorHAnsi"/>
          <w:lang w:val="en-GB" w:eastAsia="nl-BE"/>
        </w:rPr>
        <w:t xml:space="preserve"> successful, the ICEG Person project will lead to the development of mappings and transformations </w:t>
      </w:r>
      <w:r w:rsidR="00F03E6F">
        <w:rPr>
          <w:rFonts w:asciiTheme="minorHAnsi" w:hAnsiTheme="minorHAnsi" w:cstheme="minorHAnsi"/>
          <w:lang w:val="en-GB" w:eastAsia="nl-BE"/>
        </w:rPr>
        <w:t>aligned with the new data model. While physical data migrations may not be necessary, the model's primary use</w:t>
      </w:r>
      <w:r w:rsidR="00ED3674" w:rsidRPr="00ED3674">
        <w:rPr>
          <w:rFonts w:asciiTheme="minorHAnsi" w:hAnsiTheme="minorHAnsi" w:cstheme="minorHAnsi"/>
          <w:lang w:val="en-GB" w:eastAsia="nl-BE"/>
        </w:rPr>
        <w:t xml:space="preserve"> will be to facilitate interoperability between authentic data sources and their consumers.</w:t>
      </w:r>
      <w:ins w:id="33" w:author="Buyle Raf" w:date="2024-06-12T10:52:00Z">
        <w:r w:rsidR="00221459">
          <w:rPr>
            <w:rFonts w:asciiTheme="minorHAnsi" w:hAnsiTheme="minorHAnsi" w:cstheme="minorHAnsi"/>
            <w:lang w:val="en-GB" w:eastAsia="nl-BE"/>
          </w:rPr>
          <w:t xml:space="preserve"> </w:t>
        </w:r>
      </w:ins>
      <w:ins w:id="34" w:author="Buyle Raf" w:date="2024-06-12T12:30:00Z">
        <w:r w:rsidR="003A0CCB" w:rsidRPr="003A0CCB">
          <w:rPr>
            <w:rFonts w:asciiTheme="minorHAnsi" w:hAnsiTheme="minorHAnsi" w:cstheme="minorHAnsi"/>
            <w:lang w:val="en-GB" w:eastAsia="nl-BE"/>
          </w:rPr>
          <w:t>A second benefit of interoperable services lies at the level of the entire ecosystem, where point-to-point adapters are no longer needed, and all connections are interoperable. This reduces integration costs and avoids the need for specific connectors that can introduce data errors.</w:t>
        </w:r>
      </w:ins>
    </w:p>
    <w:p w14:paraId="316C5712" w14:textId="71E7BDED" w:rsidR="00ED3674" w:rsidRPr="00ED3674" w:rsidRDefault="007037BE" w:rsidP="00ED3674">
      <w:pPr>
        <w:spacing w:before="0" w:after="200" w:line="276" w:lineRule="auto"/>
        <w:jc w:val="both"/>
        <w:rPr>
          <w:rFonts w:asciiTheme="minorHAnsi" w:hAnsiTheme="minorHAnsi" w:cstheme="minorHAnsi"/>
          <w:lang w:val="en-GB" w:eastAsia="nl-BE"/>
        </w:rPr>
      </w:pPr>
      <w:r>
        <w:rPr>
          <w:rFonts w:asciiTheme="minorHAnsi" w:hAnsiTheme="minorHAnsi" w:cstheme="minorHAnsi"/>
          <w:lang w:val="en-GB" w:eastAsia="nl-BE"/>
        </w:rPr>
        <w:t>The project will provide data examples in these modern formats (JSON) to ensure practical implementation and stakeholder engagement</w:t>
      </w:r>
      <w:r w:rsidR="00ED3674" w:rsidRPr="00ED3674">
        <w:rPr>
          <w:rFonts w:asciiTheme="minorHAnsi" w:hAnsiTheme="minorHAnsi" w:cstheme="minorHAnsi"/>
          <w:lang w:val="en-GB" w:eastAsia="nl-BE"/>
        </w:rPr>
        <w:t xml:space="preserve">. These examples </w:t>
      </w:r>
      <w:r>
        <w:rPr>
          <w:rFonts w:asciiTheme="minorHAnsi" w:hAnsiTheme="minorHAnsi" w:cstheme="minorHAnsi"/>
          <w:lang w:val="en-GB" w:eastAsia="nl-BE"/>
        </w:rPr>
        <w:t xml:space="preserve">demonstrate the model's operation and illustrate the </w:t>
      </w:r>
      <w:r w:rsidR="00ED3674" w:rsidRPr="00ED3674">
        <w:rPr>
          <w:rFonts w:asciiTheme="minorHAnsi" w:hAnsiTheme="minorHAnsi" w:cstheme="minorHAnsi"/>
          <w:lang w:val="en-GB" w:eastAsia="nl-BE"/>
        </w:rPr>
        <w:t>data exchange process.</w:t>
      </w:r>
    </w:p>
    <w:p w14:paraId="7BFE378A" w14:textId="10AD27BF" w:rsidR="0093761D" w:rsidRDefault="00ED3674" w:rsidP="00ED3674">
      <w:pPr>
        <w:spacing w:before="0" w:after="200" w:line="276" w:lineRule="auto"/>
        <w:jc w:val="both"/>
        <w:rPr>
          <w:rFonts w:asciiTheme="minorHAnsi" w:hAnsiTheme="minorHAnsi" w:cstheme="minorHAnsi"/>
          <w:lang w:val="en-GB" w:eastAsia="nl-BE"/>
        </w:rPr>
      </w:pPr>
      <w:r w:rsidRPr="00ED3674">
        <w:rPr>
          <w:rFonts w:asciiTheme="minorHAnsi" w:hAnsiTheme="minorHAnsi" w:cstheme="minorHAnsi"/>
          <w:lang w:val="en-GB" w:eastAsia="nl-BE"/>
        </w:rPr>
        <w:t xml:space="preserve">This initiative represents a significant step towards </w:t>
      </w:r>
      <w:r w:rsidR="007037BE">
        <w:rPr>
          <w:rFonts w:asciiTheme="minorHAnsi" w:hAnsiTheme="minorHAnsi" w:cstheme="minorHAnsi"/>
          <w:lang w:val="en-GB" w:eastAsia="nl-BE"/>
        </w:rPr>
        <w:t>modernising</w:t>
      </w:r>
      <w:r w:rsidRPr="00ED3674">
        <w:rPr>
          <w:rFonts w:asciiTheme="minorHAnsi" w:hAnsiTheme="minorHAnsi" w:cstheme="minorHAnsi"/>
          <w:lang w:val="en-GB" w:eastAsia="nl-BE"/>
        </w:rPr>
        <w:t xml:space="preserve"> Belgium’s </w:t>
      </w:r>
      <w:del w:id="35" w:author="Buyle Raf" w:date="2024-06-12T10:48:00Z">
        <w:r w:rsidRPr="00ED3674" w:rsidDel="00527445">
          <w:rPr>
            <w:rFonts w:asciiTheme="minorHAnsi" w:hAnsiTheme="minorHAnsi" w:cstheme="minorHAnsi"/>
            <w:lang w:val="en-GB" w:eastAsia="nl-BE"/>
          </w:rPr>
          <w:delText>personal</w:delText>
        </w:r>
      </w:del>
      <w:ins w:id="36" w:author="Buyle Raf" w:date="2024-06-12T10:48:00Z">
        <w:r w:rsidR="00527445">
          <w:rPr>
            <w:rFonts w:asciiTheme="minorHAnsi" w:hAnsiTheme="minorHAnsi" w:cstheme="minorHAnsi"/>
            <w:lang w:val="en-GB" w:eastAsia="nl-BE"/>
          </w:rPr>
          <w:t>person</w:t>
        </w:r>
      </w:ins>
      <w:r w:rsidRPr="00ED3674">
        <w:rPr>
          <w:rFonts w:asciiTheme="minorHAnsi" w:hAnsiTheme="minorHAnsi" w:cstheme="minorHAnsi"/>
          <w:lang w:val="en-GB" w:eastAsia="nl-BE"/>
        </w:rPr>
        <w:t xml:space="preserve"> data services, enhancing efficiency, and ensuring compatibility with contemporary technological standards.</w:t>
      </w:r>
    </w:p>
    <w:p w14:paraId="59C89511" w14:textId="20DF291E" w:rsidR="007037BE" w:rsidRPr="007037BE" w:rsidRDefault="007037BE" w:rsidP="007037BE">
      <w:pPr>
        <w:spacing w:before="0" w:after="200" w:line="276" w:lineRule="auto"/>
        <w:jc w:val="both"/>
        <w:rPr>
          <w:rFonts w:asciiTheme="minorHAnsi" w:hAnsiTheme="minorHAnsi" w:cstheme="minorHAnsi"/>
          <w:lang w:val="en-GB" w:eastAsia="nl-BE"/>
        </w:rPr>
      </w:pPr>
      <w:r w:rsidRPr="007037BE">
        <w:rPr>
          <w:rFonts w:asciiTheme="minorHAnsi" w:hAnsiTheme="minorHAnsi" w:cstheme="minorHAnsi"/>
          <w:lang w:val="en-GB" w:eastAsia="nl-BE"/>
        </w:rPr>
        <w:t xml:space="preserve">The goal is to develop a formalised </w:t>
      </w:r>
      <w:del w:id="37" w:author="Buyle Raf" w:date="2024-06-12T10:48:00Z">
        <w:r w:rsidRPr="007037BE" w:rsidDel="00527445">
          <w:rPr>
            <w:rFonts w:asciiTheme="minorHAnsi" w:hAnsiTheme="minorHAnsi" w:cstheme="minorHAnsi"/>
            <w:lang w:val="en-GB" w:eastAsia="nl-BE"/>
          </w:rPr>
          <w:delText>personal</w:delText>
        </w:r>
      </w:del>
      <w:ins w:id="38" w:author="Buyle Raf" w:date="2024-06-12T10:48:00Z">
        <w:r w:rsidR="00527445">
          <w:rPr>
            <w:rFonts w:asciiTheme="minorHAnsi" w:hAnsiTheme="minorHAnsi" w:cstheme="minorHAnsi"/>
            <w:lang w:val="en-GB" w:eastAsia="nl-BE"/>
          </w:rPr>
          <w:t>person</w:t>
        </w:r>
      </w:ins>
      <w:r w:rsidRPr="007037BE">
        <w:rPr>
          <w:rFonts w:asciiTheme="minorHAnsi" w:hAnsiTheme="minorHAnsi" w:cstheme="minorHAnsi"/>
          <w:lang w:val="en-GB" w:eastAsia="nl-BE"/>
        </w:rPr>
        <w:t xml:space="preserve"> data model that can serve as a common foundation across these services and those to be created by other service integrators. By standardising the structure of </w:t>
      </w:r>
      <w:del w:id="39" w:author="Buyle Raf" w:date="2024-06-12T10:48:00Z">
        <w:r w:rsidRPr="007037BE" w:rsidDel="00527445">
          <w:rPr>
            <w:rFonts w:asciiTheme="minorHAnsi" w:hAnsiTheme="minorHAnsi" w:cstheme="minorHAnsi"/>
            <w:lang w:val="en-GB" w:eastAsia="nl-BE"/>
          </w:rPr>
          <w:delText>personal</w:delText>
        </w:r>
      </w:del>
      <w:ins w:id="40" w:author="Buyle Raf" w:date="2024-06-12T10:48:00Z">
        <w:r w:rsidR="00527445">
          <w:rPr>
            <w:rFonts w:asciiTheme="minorHAnsi" w:hAnsiTheme="minorHAnsi" w:cstheme="minorHAnsi"/>
            <w:lang w:val="en-GB" w:eastAsia="nl-BE"/>
          </w:rPr>
          <w:t>person</w:t>
        </w:r>
      </w:ins>
      <w:r w:rsidRPr="007037BE">
        <w:rPr>
          <w:rFonts w:asciiTheme="minorHAnsi" w:hAnsiTheme="minorHAnsi" w:cstheme="minorHAnsi"/>
          <w:lang w:val="en-GB" w:eastAsia="nl-BE"/>
        </w:rPr>
        <w:t xml:space="preserve"> data, both current and historical, ICEG ensures interoperability across various government platforms, facilitating improved service delivery and decision-making.</w:t>
      </w:r>
    </w:p>
    <w:p w14:paraId="2BDF6868" w14:textId="2E6DB108" w:rsidR="00F77171" w:rsidRDefault="00F77171" w:rsidP="00F77171">
      <w:pPr>
        <w:spacing w:before="0" w:after="200" w:line="276" w:lineRule="auto"/>
        <w:jc w:val="both"/>
        <w:rPr>
          <w:rFonts w:asciiTheme="minorHAnsi" w:hAnsiTheme="minorHAnsi" w:cstheme="minorHAnsi"/>
          <w:lang w:val="en-GB" w:eastAsia="nl-BE"/>
        </w:rPr>
      </w:pPr>
      <w:r w:rsidRPr="00F77171">
        <w:rPr>
          <w:rFonts w:asciiTheme="minorHAnsi" w:hAnsiTheme="minorHAnsi" w:cstheme="minorHAnsi"/>
          <w:lang w:val="en-GB" w:eastAsia="nl-BE"/>
        </w:rPr>
        <w:t>All involved partners firmly believe this will contribute to implementing the Interoperable Europe Act, a strategic cooperation mechanism focused on interoperability across the European Union.</w:t>
      </w:r>
    </w:p>
    <w:p w14:paraId="7D6EED00" w14:textId="696EF8FD" w:rsidR="00C70270" w:rsidRPr="00EB7D74"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proposal</w:t>
      </w:r>
      <w:r w:rsidR="00837970">
        <w:rPr>
          <w:rFonts w:asciiTheme="minorHAnsi" w:hAnsiTheme="minorHAnsi" w:cstheme="minorHAnsi"/>
          <w:szCs w:val="16"/>
          <w:lang w:val="fr-BE"/>
        </w:rPr>
        <w:t xml:space="preserve"> for decision</w:t>
      </w:r>
    </w:p>
    <w:p w14:paraId="18441BDE" w14:textId="442F16EE" w:rsidR="00837970" w:rsidRDefault="00D02D81" w:rsidP="00D02D81">
      <w:pPr>
        <w:spacing w:before="0" w:after="200" w:line="276" w:lineRule="auto"/>
        <w:jc w:val="both"/>
        <w:rPr>
          <w:rFonts w:ascii="Times New Roman" w:eastAsia="Times New Roman" w:hAnsi="Times New Roman" w:cs="Times New Roman"/>
          <w:sz w:val="24"/>
          <w:szCs w:val="24"/>
          <w:lang w:val="en-GB" w:eastAsia="nl-BE"/>
        </w:rPr>
      </w:pPr>
      <w:r w:rsidRPr="001A7520">
        <w:rPr>
          <w:rFonts w:asciiTheme="minorHAnsi" w:hAnsiTheme="minorHAnsi" w:cstheme="minorHAnsi"/>
          <w:lang w:val="en-GB" w:eastAsia="nl-BE"/>
        </w:rPr>
        <w:t>The National Register and the Belgian Crossroads Bank for Social Security</w:t>
      </w:r>
      <w:r w:rsidR="004D6107">
        <w:rPr>
          <w:rFonts w:asciiTheme="minorHAnsi" w:hAnsiTheme="minorHAnsi" w:cstheme="minorHAnsi"/>
          <w:lang w:val="en-GB" w:eastAsia="nl-BE"/>
        </w:rPr>
        <w:t xml:space="preserve"> </w:t>
      </w:r>
      <w:r w:rsidR="004D6107" w:rsidRPr="001A7520">
        <w:rPr>
          <w:rFonts w:asciiTheme="minorHAnsi" w:hAnsiTheme="minorHAnsi" w:cstheme="minorHAnsi"/>
          <w:lang w:val="en-GB" w:eastAsia="nl-BE"/>
        </w:rPr>
        <w:t>(CBSS)</w:t>
      </w:r>
      <w:r w:rsidRPr="001A7520">
        <w:rPr>
          <w:rFonts w:asciiTheme="minorHAnsi" w:hAnsiTheme="minorHAnsi" w:cstheme="minorHAnsi"/>
          <w:lang w:val="en-GB" w:eastAsia="nl-BE"/>
        </w:rPr>
        <w:t xml:space="preserve"> commit to shaping and implementing this data standard</w:t>
      </w:r>
      <w:ins w:id="41" w:author="Buyle Raf" w:date="2024-06-12T10:43:00Z">
        <w:r w:rsidR="003E2540">
          <w:rPr>
            <w:rFonts w:asciiTheme="minorHAnsi" w:hAnsiTheme="minorHAnsi" w:cstheme="minorHAnsi"/>
            <w:lang w:val="en-GB" w:eastAsia="nl-BE"/>
          </w:rPr>
          <w:t xml:space="preserve"> in the </w:t>
        </w:r>
        <w:r w:rsidR="0083760F">
          <w:rPr>
            <w:rFonts w:asciiTheme="minorHAnsi" w:hAnsiTheme="minorHAnsi" w:cstheme="minorHAnsi"/>
            <w:lang w:val="en-GB" w:eastAsia="nl-BE"/>
          </w:rPr>
          <w:t>future</w:t>
        </w:r>
      </w:ins>
      <w:r w:rsidRPr="001A7520">
        <w:rPr>
          <w:rFonts w:asciiTheme="minorHAnsi" w:hAnsiTheme="minorHAnsi" w:cstheme="minorHAnsi"/>
          <w:lang w:val="en-GB" w:eastAsia="nl-BE"/>
        </w:rPr>
        <w:t>.</w:t>
      </w:r>
    </w:p>
    <w:p w14:paraId="3747658D" w14:textId="77777777" w:rsidR="00837970" w:rsidRDefault="00837970">
      <w:pPr>
        <w:spacing w:before="0" w:after="200" w:line="276" w:lineRule="auto"/>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br w:type="page"/>
      </w:r>
    </w:p>
    <w:p w14:paraId="1EF8E47D" w14:textId="14FB58FE" w:rsidR="00014ACE" w:rsidRPr="00AB079F" w:rsidRDefault="00ED3A70" w:rsidP="00AB079F">
      <w:pPr>
        <w:pStyle w:val="Heading1"/>
        <w:numPr>
          <w:ilvl w:val="0"/>
          <w:numId w:val="22"/>
        </w:numPr>
        <w:tabs>
          <w:tab w:val="num" w:pos="1492"/>
        </w:tabs>
        <w:spacing w:after="480"/>
        <w:ind w:left="1498"/>
        <w:rPr>
          <w:rFonts w:asciiTheme="minorHAnsi" w:hAnsiTheme="minorHAnsi" w:cstheme="minorHAnsi"/>
          <w:szCs w:val="16"/>
          <w:lang w:val="fr-BE"/>
        </w:rPr>
      </w:pPr>
      <w:r>
        <w:rPr>
          <w:rFonts w:asciiTheme="minorHAnsi" w:hAnsiTheme="minorHAnsi" w:cstheme="minorHAnsi"/>
          <w:szCs w:val="16"/>
          <w:lang w:val="fr-BE"/>
        </w:rPr>
        <w:t>detailed roadmap</w:t>
      </w:r>
    </w:p>
    <w:p w14:paraId="0D899876" w14:textId="0BC8CF78" w:rsidR="00605025" w:rsidRPr="00355E27"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The </w:t>
      </w:r>
      <w:hyperlink r:id="rId12" w:history="1">
        <w:r w:rsidRPr="00355E27">
          <w:rPr>
            <w:rStyle w:val="Hyperlink"/>
            <w:rFonts w:asciiTheme="minorHAnsi" w:hAnsiTheme="minorHAnsi" w:cstheme="minorHAnsi"/>
            <w:lang w:val="en-US" w:eastAsia="nl-BE"/>
          </w:rPr>
          <w:t>Belgian Crossroads Bank for Social Security</w:t>
        </w:r>
      </w:hyperlink>
      <w:r w:rsidRPr="00355E27">
        <w:rPr>
          <w:rFonts w:asciiTheme="minorHAnsi" w:hAnsiTheme="minorHAnsi" w:cstheme="minorHAnsi"/>
          <w:lang w:val="en-US" w:eastAsia="nl-BE"/>
        </w:rPr>
        <w:t xml:space="preserve"> (CBSS) is spearheading an initiative to redesign its person services. CBSS is – together with the </w:t>
      </w:r>
      <w:hyperlink r:id="rId13" w:history="1">
        <w:r w:rsidRPr="00355E27">
          <w:rPr>
            <w:rStyle w:val="Hyperlink"/>
            <w:rFonts w:asciiTheme="minorHAnsi" w:hAnsiTheme="minorHAnsi" w:cstheme="minorHAnsi"/>
            <w:lang w:val="en-US" w:eastAsia="nl-BE"/>
          </w:rPr>
          <w:t>National Register</w:t>
        </w:r>
      </w:hyperlink>
      <w:r w:rsidRPr="00355E27">
        <w:rPr>
          <w:rFonts w:asciiTheme="minorHAnsi" w:hAnsiTheme="minorHAnsi" w:cstheme="minorHAnsi"/>
          <w:lang w:val="en-US" w:eastAsia="nl-BE"/>
        </w:rPr>
        <w:t xml:space="preserve"> – the authentic source of person data in the Belgian jurisdiction. Historically, data has been exposed under the form of </w:t>
      </w:r>
      <w:hyperlink r:id="rId14" w:history="1">
        <w:r w:rsidRPr="00355E27">
          <w:rPr>
            <w:rStyle w:val="Hyperlink"/>
            <w:rFonts w:asciiTheme="minorHAnsi" w:hAnsiTheme="minorHAnsi" w:cstheme="minorHAnsi"/>
            <w:lang w:val="en-US" w:eastAsia="nl-BE"/>
          </w:rPr>
          <w:t>SOAP</w:t>
        </w:r>
      </w:hyperlink>
      <w:r w:rsidRPr="00355E27">
        <w:rPr>
          <w:rFonts w:asciiTheme="minorHAnsi" w:hAnsiTheme="minorHAnsi" w:cstheme="minorHAnsi"/>
          <w:lang w:val="en-US" w:eastAsia="nl-BE"/>
        </w:rPr>
        <w:t xml:space="preserve"> services. The redesign aims to expose data under the form of </w:t>
      </w:r>
      <w:hyperlink r:id="rId15" w:history="1">
        <w:r w:rsidRPr="00355E27">
          <w:rPr>
            <w:rStyle w:val="Hyperlink"/>
            <w:rFonts w:asciiTheme="minorHAnsi" w:hAnsiTheme="minorHAnsi" w:cstheme="minorHAnsi"/>
            <w:lang w:val="en-US" w:eastAsia="nl-BE"/>
          </w:rPr>
          <w:t>REST</w:t>
        </w:r>
      </w:hyperlink>
      <w:r w:rsidRPr="00355E27">
        <w:rPr>
          <w:rFonts w:asciiTheme="minorHAnsi" w:hAnsiTheme="minorHAnsi" w:cstheme="minorHAnsi"/>
          <w:lang w:val="en-US" w:eastAsia="nl-BE"/>
        </w:rPr>
        <w:t xml:space="preserve"> JSON APIs. </w:t>
      </w:r>
    </w:p>
    <w:p w14:paraId="2635008F" w14:textId="22E155A2" w:rsidR="00D95043" w:rsidRPr="00355E27" w:rsidRDefault="00605025"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REST JSON APIs identify resources which are </w:t>
      </w:r>
      <w:r w:rsidR="00653828" w:rsidRPr="00355E27">
        <w:rPr>
          <w:rFonts w:asciiTheme="minorHAnsi" w:hAnsiTheme="minorHAnsi" w:cstheme="minorHAnsi"/>
          <w:lang w:val="en-US" w:eastAsia="nl-BE"/>
        </w:rPr>
        <w:t xml:space="preserve">accessed and </w:t>
      </w:r>
      <w:r w:rsidRPr="00355E27">
        <w:rPr>
          <w:rFonts w:asciiTheme="minorHAnsi" w:hAnsiTheme="minorHAnsi" w:cstheme="minorHAnsi"/>
          <w:lang w:val="en-US" w:eastAsia="nl-BE"/>
        </w:rPr>
        <w:t xml:space="preserve">managed under certain endpoints (e.g.: </w:t>
      </w:r>
      <w:r w:rsidR="00355E27" w:rsidRPr="00355E27">
        <w:rPr>
          <w:rFonts w:asciiTheme="minorHAnsi" w:hAnsiTheme="minorHAnsi" w:cstheme="minorHAnsi"/>
          <w:lang w:val="en-US" w:eastAsia="nl-BE"/>
        </w:rPr>
        <w:t>hitting</w:t>
      </w:r>
      <w:r w:rsidR="00D95043" w:rsidRPr="00355E27">
        <w:rPr>
          <w:rFonts w:asciiTheme="minorHAnsi" w:hAnsiTheme="minorHAnsi" w:cstheme="minorHAnsi"/>
          <w:lang w:val="en-US" w:eastAsia="nl-BE"/>
        </w:rPr>
        <w:t xml:space="preserve"> </w:t>
      </w:r>
      <w:hyperlink r:id="rId16" w:history="1">
        <w:r w:rsidR="00D95043" w:rsidRPr="00355E27">
          <w:rPr>
            <w:rStyle w:val="Hyperlink"/>
            <w:rFonts w:asciiTheme="minorHAnsi" w:hAnsiTheme="minorHAnsi" w:cstheme="minorHAnsi"/>
            <w:lang w:val="en-US" w:eastAsia="nl-BE"/>
          </w:rPr>
          <w:t>https://api.bcss.be/person/</w:t>
        </w:r>
        <w:r w:rsidR="00D95043" w:rsidRPr="00355E27">
          <w:rPr>
            <w:rStyle w:val="Hyperlink"/>
            <w:lang w:val="en-US"/>
          </w:rPr>
          <w:t>123e4567/citizenship</w:t>
        </w:r>
      </w:hyperlink>
      <w:r w:rsidRPr="00355E27">
        <w:rPr>
          <w:lang w:val="en-US"/>
        </w:rPr>
        <w:t xml:space="preserve"> </w:t>
      </w:r>
      <w:r w:rsidR="00D95043" w:rsidRPr="00355E27">
        <w:rPr>
          <w:lang w:val="en-US"/>
        </w:rPr>
        <w:t xml:space="preserve">with a HTTP GET request </w:t>
      </w:r>
      <w:r w:rsidRPr="00355E27">
        <w:rPr>
          <w:lang w:val="en-US"/>
        </w:rPr>
        <w:t xml:space="preserve">would return a list of citizenships of that person). </w:t>
      </w:r>
      <w:r w:rsidR="00D95043" w:rsidRPr="00355E27">
        <w:rPr>
          <w:lang w:val="en-US"/>
        </w:rPr>
        <w:t>A precondition to give form to such an API is a strong and stable understanding of the underlying domain, in this case person data.</w:t>
      </w:r>
    </w:p>
    <w:p w14:paraId="44BE5168" w14:textId="7306FD75" w:rsidR="00D95043" w:rsidRPr="00355E27"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Some EU member states already offer a base registry of person data as a REST JSON API. See</w:t>
      </w:r>
      <w:r w:rsidR="000A0B21" w:rsidRPr="00355E27">
        <w:rPr>
          <w:rFonts w:asciiTheme="minorHAnsi" w:hAnsiTheme="minorHAnsi" w:cstheme="minorHAnsi"/>
          <w:lang w:val="en-US" w:eastAsia="nl-BE"/>
        </w:rPr>
        <w:t>,</w:t>
      </w:r>
      <w:r w:rsidRPr="00355E27">
        <w:rPr>
          <w:rFonts w:asciiTheme="minorHAnsi" w:hAnsiTheme="minorHAnsi" w:cstheme="minorHAnsi"/>
          <w:lang w:val="en-US" w:eastAsia="nl-BE"/>
        </w:rPr>
        <w:t xml:space="preserve"> for example, </w:t>
      </w:r>
      <w:hyperlink r:id="rId17" w:history="1">
        <w:r w:rsidRPr="00355E27">
          <w:rPr>
            <w:rStyle w:val="Hyperlink"/>
            <w:rFonts w:asciiTheme="minorHAnsi" w:hAnsiTheme="minorHAnsi" w:cstheme="minorHAnsi"/>
            <w:lang w:val="en-US" w:eastAsia="nl-BE"/>
          </w:rPr>
          <w:t>The Netherlands</w:t>
        </w:r>
      </w:hyperlink>
      <w:r w:rsidRPr="00355E27">
        <w:rPr>
          <w:rFonts w:asciiTheme="minorHAnsi" w:hAnsiTheme="minorHAnsi" w:cstheme="minorHAnsi"/>
          <w:lang w:val="en-US" w:eastAsia="nl-BE"/>
        </w:rPr>
        <w:t xml:space="preserve">. </w:t>
      </w:r>
      <w:r w:rsidR="00437871" w:rsidRPr="00355E27">
        <w:rPr>
          <w:rFonts w:asciiTheme="minorHAnsi" w:hAnsiTheme="minorHAnsi" w:cstheme="minorHAnsi"/>
          <w:lang w:val="en-US" w:eastAsia="nl-BE"/>
        </w:rPr>
        <w:t xml:space="preserve">Such API often goes hand in hand </w:t>
      </w:r>
      <w:r w:rsidR="00355E27" w:rsidRPr="00355E27">
        <w:rPr>
          <w:rFonts w:asciiTheme="minorHAnsi" w:hAnsiTheme="minorHAnsi" w:cstheme="minorHAnsi"/>
          <w:lang w:val="en-US" w:eastAsia="nl-BE"/>
        </w:rPr>
        <w:t>with</w:t>
      </w:r>
      <w:r w:rsidR="00437871" w:rsidRPr="00355E27">
        <w:rPr>
          <w:rFonts w:asciiTheme="minorHAnsi" w:hAnsiTheme="minorHAnsi" w:cstheme="minorHAnsi"/>
          <w:lang w:val="en-US" w:eastAsia="nl-BE"/>
        </w:rPr>
        <w:t xml:space="preserve"> a</w:t>
      </w:r>
      <w:r w:rsidRPr="00355E27">
        <w:rPr>
          <w:rFonts w:asciiTheme="minorHAnsi" w:hAnsiTheme="minorHAnsi" w:cstheme="minorHAnsi"/>
          <w:lang w:val="en-US" w:eastAsia="nl-BE"/>
        </w:rPr>
        <w:t xml:space="preserve"> </w:t>
      </w:r>
      <w:hyperlink r:id="rId18" w:history="1">
        <w:r w:rsidR="00437871" w:rsidRPr="00355E27">
          <w:rPr>
            <w:rStyle w:val="Hyperlink"/>
            <w:rFonts w:asciiTheme="minorHAnsi" w:hAnsiTheme="minorHAnsi" w:cstheme="minorHAnsi"/>
            <w:lang w:val="en-US" w:eastAsia="nl-BE"/>
          </w:rPr>
          <w:t>description</w:t>
        </w:r>
      </w:hyperlink>
      <w:r w:rsidRPr="00355E27">
        <w:rPr>
          <w:rFonts w:asciiTheme="minorHAnsi" w:hAnsiTheme="minorHAnsi" w:cstheme="minorHAnsi"/>
          <w:lang w:val="en-US" w:eastAsia="nl-BE"/>
        </w:rPr>
        <w:t xml:space="preserve"> in line with the OpenAPI specification. This format is well-known to developers and allows them to integrate with the service</w:t>
      </w:r>
      <w:r w:rsidR="00AF6F45" w:rsidRPr="00355E27">
        <w:rPr>
          <w:rFonts w:asciiTheme="minorHAnsi" w:hAnsiTheme="minorHAnsi" w:cstheme="minorHAnsi"/>
          <w:lang w:val="en-US" w:eastAsia="nl-BE"/>
        </w:rPr>
        <w:t xml:space="preserve"> with minimal friction</w:t>
      </w:r>
      <w:r w:rsidRPr="00355E27">
        <w:rPr>
          <w:rFonts w:asciiTheme="minorHAnsi" w:hAnsiTheme="minorHAnsi" w:cstheme="minorHAnsi"/>
          <w:lang w:val="en-US" w:eastAsia="nl-BE"/>
        </w:rPr>
        <w:t>.</w:t>
      </w:r>
    </w:p>
    <w:p w14:paraId="0C729913" w14:textId="2151488C" w:rsidR="005E4474" w:rsidRPr="00355E27" w:rsidRDefault="00D95043"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The ICEG Person traject aims to contribute the semantic formalization of the person domain.</w:t>
      </w:r>
      <w:r w:rsidR="005E4474" w:rsidRPr="00355E27">
        <w:rPr>
          <w:rFonts w:asciiTheme="minorHAnsi" w:hAnsiTheme="minorHAnsi" w:cstheme="minorHAnsi"/>
          <w:lang w:val="en-US" w:eastAsia="nl-BE"/>
        </w:rPr>
        <w:t xml:space="preserve"> The formalization will be designed to address present use cases</w:t>
      </w:r>
      <w:r w:rsidR="00225D7C" w:rsidRPr="00355E27">
        <w:rPr>
          <w:rFonts w:asciiTheme="minorHAnsi" w:hAnsiTheme="minorHAnsi" w:cstheme="minorHAnsi"/>
          <w:lang w:val="en-US" w:eastAsia="nl-BE"/>
        </w:rPr>
        <w:t>, while</w:t>
      </w:r>
      <w:r w:rsidR="005E4474" w:rsidRPr="00355E27">
        <w:rPr>
          <w:rFonts w:asciiTheme="minorHAnsi" w:hAnsiTheme="minorHAnsi" w:cstheme="minorHAnsi"/>
          <w:lang w:val="en-US" w:eastAsia="nl-BE"/>
        </w:rPr>
        <w:t xml:space="preserve"> </w:t>
      </w:r>
      <w:r w:rsidR="00225D7C" w:rsidRPr="00355E27">
        <w:rPr>
          <w:rFonts w:asciiTheme="minorHAnsi" w:hAnsiTheme="minorHAnsi" w:cstheme="minorHAnsi"/>
          <w:lang w:val="en-US" w:eastAsia="nl-BE"/>
        </w:rPr>
        <w:t>offering suffic</w:t>
      </w:r>
      <w:r w:rsidR="00BD1C32" w:rsidRPr="00355E27">
        <w:rPr>
          <w:rFonts w:asciiTheme="minorHAnsi" w:hAnsiTheme="minorHAnsi" w:cstheme="minorHAnsi"/>
          <w:lang w:val="en-US" w:eastAsia="nl-BE"/>
        </w:rPr>
        <w:t>i</w:t>
      </w:r>
      <w:r w:rsidR="00225D7C" w:rsidRPr="00355E27">
        <w:rPr>
          <w:rFonts w:asciiTheme="minorHAnsi" w:hAnsiTheme="minorHAnsi" w:cstheme="minorHAnsi"/>
          <w:lang w:val="en-US" w:eastAsia="nl-BE"/>
        </w:rPr>
        <w:t>ent</w:t>
      </w:r>
      <w:r w:rsidR="005E4474" w:rsidRPr="00355E27">
        <w:rPr>
          <w:rFonts w:asciiTheme="minorHAnsi" w:hAnsiTheme="minorHAnsi" w:cstheme="minorHAnsi"/>
          <w:lang w:val="en-US" w:eastAsia="nl-BE"/>
        </w:rPr>
        <w:t xml:space="preserve"> flexib</w:t>
      </w:r>
      <w:r w:rsidR="00BD1C32" w:rsidRPr="00355E27">
        <w:rPr>
          <w:rFonts w:asciiTheme="minorHAnsi" w:hAnsiTheme="minorHAnsi" w:cstheme="minorHAnsi"/>
          <w:lang w:val="en-US" w:eastAsia="nl-BE"/>
        </w:rPr>
        <w:t>ility for future extensions</w:t>
      </w:r>
      <w:r w:rsidR="005E4474" w:rsidRPr="00355E27">
        <w:rPr>
          <w:rFonts w:asciiTheme="minorHAnsi" w:hAnsiTheme="minorHAnsi" w:cstheme="minorHAnsi"/>
          <w:lang w:val="en-US" w:eastAsia="nl-BE"/>
        </w:rPr>
        <w:t xml:space="preserve">. A starting point of this effort is the </w:t>
      </w:r>
      <w:hyperlink r:id="rId19" w:history="1">
        <w:r w:rsidR="005E4474" w:rsidRPr="00355E27">
          <w:rPr>
            <w:rStyle w:val="Hyperlink"/>
            <w:rFonts w:asciiTheme="minorHAnsi" w:hAnsiTheme="minorHAnsi" w:cstheme="minorHAnsi"/>
            <w:lang w:val="en-US" w:eastAsia="nl-BE"/>
          </w:rPr>
          <w:t>OSLO Persoon</w:t>
        </w:r>
      </w:hyperlink>
      <w:r w:rsidR="005E4474" w:rsidRPr="00355E27">
        <w:rPr>
          <w:rFonts w:asciiTheme="minorHAnsi" w:hAnsiTheme="minorHAnsi" w:cstheme="minorHAnsi"/>
          <w:lang w:val="en-US" w:eastAsia="nl-BE"/>
        </w:rPr>
        <w:t xml:space="preserve"> data model published in 2019. Starting from this work, we will have</w:t>
      </w:r>
      <w:r w:rsidR="00AF6F45" w:rsidRPr="00355E27">
        <w:rPr>
          <w:rFonts w:asciiTheme="minorHAnsi" w:hAnsiTheme="minorHAnsi" w:cstheme="minorHAnsi"/>
          <w:lang w:val="en-US" w:eastAsia="nl-BE"/>
        </w:rPr>
        <w:t xml:space="preserve"> a.o.</w:t>
      </w:r>
      <w:r w:rsidR="005E4474" w:rsidRPr="00355E27">
        <w:rPr>
          <w:rFonts w:asciiTheme="minorHAnsi" w:hAnsiTheme="minorHAnsi" w:cstheme="minorHAnsi"/>
          <w:lang w:val="en-US" w:eastAsia="nl-BE"/>
        </w:rPr>
        <w:t xml:space="preserve"> to adapt the model to support evolution of the recorded data over time and sharpen the legal perspective on certain data points (e.g. residency is one of multiple </w:t>
      </w:r>
      <w:r w:rsidR="00192765" w:rsidRPr="00355E27">
        <w:rPr>
          <w:rFonts w:asciiTheme="minorHAnsi" w:hAnsiTheme="minorHAnsi" w:cstheme="minorHAnsi"/>
          <w:lang w:val="en-US" w:eastAsia="nl-BE"/>
        </w:rPr>
        <w:t>statuses</w:t>
      </w:r>
      <w:r w:rsidR="005E4474" w:rsidRPr="00355E27">
        <w:rPr>
          <w:rFonts w:asciiTheme="minorHAnsi" w:hAnsiTheme="minorHAnsi" w:cstheme="minorHAnsi"/>
          <w:lang w:val="en-US" w:eastAsia="nl-BE"/>
        </w:rPr>
        <w:t xml:space="preserve"> of a legal subject under public law).</w:t>
      </w:r>
    </w:p>
    <w:p w14:paraId="534DE4A4" w14:textId="7611B39C" w:rsidR="00605025" w:rsidRPr="00355E27"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sidRPr="00355E27">
        <w:rPr>
          <w:rFonts w:asciiTheme="minorHAnsi" w:hAnsiTheme="minorHAnsi" w:cstheme="minorHAnsi"/>
          <w:lang w:val="en-US" w:eastAsia="nl-BE"/>
        </w:rPr>
        <w:t xml:space="preserve">The ICEG Person traject aims to be a full-blown thematic traject which involves all the </w:t>
      </w:r>
      <w:r w:rsidR="00AF6F45" w:rsidRPr="00355E27">
        <w:rPr>
          <w:rFonts w:asciiTheme="minorHAnsi" w:hAnsiTheme="minorHAnsi" w:cstheme="minorHAnsi"/>
          <w:lang w:val="en-US" w:eastAsia="nl-BE"/>
        </w:rPr>
        <w:t>relevant</w:t>
      </w:r>
      <w:r w:rsidRPr="00355E27">
        <w:rPr>
          <w:rFonts w:asciiTheme="minorHAnsi" w:hAnsiTheme="minorHAnsi" w:cstheme="minorHAnsi"/>
          <w:lang w:val="en-US" w:eastAsia="nl-BE"/>
        </w:rPr>
        <w:t xml:space="preserve"> stakeholders. Only with maximal buy-in from federal, regional, provider and consumer constituencies </w:t>
      </w:r>
      <w:proofErr w:type="gramStart"/>
      <w:r w:rsidRPr="00355E27">
        <w:rPr>
          <w:rFonts w:asciiTheme="minorHAnsi" w:hAnsiTheme="minorHAnsi" w:cstheme="minorHAnsi"/>
          <w:lang w:val="en-US" w:eastAsia="nl-BE"/>
        </w:rPr>
        <w:t>does</w:t>
      </w:r>
      <w:proofErr w:type="gramEnd"/>
      <w:r w:rsidRPr="00355E27">
        <w:rPr>
          <w:rFonts w:asciiTheme="minorHAnsi" w:hAnsiTheme="minorHAnsi" w:cstheme="minorHAnsi"/>
          <w:lang w:val="en-US" w:eastAsia="nl-BE"/>
        </w:rPr>
        <w:t xml:space="preserve"> the standard have a chance to be adopted and implemented.</w:t>
      </w:r>
    </w:p>
    <w:p w14:paraId="2F907216" w14:textId="4CDBD75B" w:rsidR="005E4474" w:rsidRPr="00355E27" w:rsidRDefault="005E4474"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proofErr w:type="gramStart"/>
      <w:r w:rsidRPr="00355E27">
        <w:rPr>
          <w:rFonts w:asciiTheme="minorHAnsi" w:hAnsiTheme="minorHAnsi" w:cstheme="minorHAnsi"/>
          <w:lang w:val="en-US" w:eastAsia="nl-BE"/>
        </w:rPr>
        <w:t>In the event that</w:t>
      </w:r>
      <w:proofErr w:type="gramEnd"/>
      <w:r w:rsidRPr="00355E27">
        <w:rPr>
          <w:rFonts w:asciiTheme="minorHAnsi" w:hAnsiTheme="minorHAnsi" w:cstheme="minorHAnsi"/>
          <w:lang w:val="en-US" w:eastAsia="nl-BE"/>
        </w:rPr>
        <w:t xml:space="preserve"> the </w:t>
      </w:r>
      <w:r w:rsidR="00AF6F45" w:rsidRPr="00355E27">
        <w:rPr>
          <w:rFonts w:asciiTheme="minorHAnsi" w:hAnsiTheme="minorHAnsi" w:cstheme="minorHAnsi"/>
          <w:lang w:val="en-US" w:eastAsia="nl-BE"/>
        </w:rPr>
        <w:t xml:space="preserve">ICEG Person </w:t>
      </w:r>
      <w:r w:rsidRPr="00355E27">
        <w:rPr>
          <w:rFonts w:asciiTheme="minorHAnsi" w:hAnsiTheme="minorHAnsi" w:cstheme="minorHAnsi"/>
          <w:lang w:val="en-US" w:eastAsia="nl-BE"/>
        </w:rPr>
        <w:t xml:space="preserve">traject is </w:t>
      </w:r>
      <w:r w:rsidR="00355E27" w:rsidRPr="00355E27">
        <w:rPr>
          <w:rFonts w:asciiTheme="minorHAnsi" w:hAnsiTheme="minorHAnsi" w:cstheme="minorHAnsi"/>
          <w:lang w:val="en-US" w:eastAsia="nl-BE"/>
        </w:rPr>
        <w:t>successful</w:t>
      </w:r>
      <w:r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the impact will materialize with mappings / transformations being developed to align with the new data model. The data model may</w:t>
      </w:r>
      <w:r w:rsidR="00C57B1D"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 xml:space="preserve"> but need not </w:t>
      </w:r>
      <w:r w:rsidR="00C57B1D" w:rsidRPr="00355E27">
        <w:rPr>
          <w:rFonts w:asciiTheme="minorHAnsi" w:hAnsiTheme="minorHAnsi" w:cstheme="minorHAnsi"/>
          <w:lang w:val="en-US" w:eastAsia="nl-BE"/>
        </w:rPr>
        <w:t xml:space="preserve">- </w:t>
      </w:r>
      <w:r w:rsidR="00426531" w:rsidRPr="00355E27">
        <w:rPr>
          <w:rFonts w:asciiTheme="minorHAnsi" w:hAnsiTheme="minorHAnsi" w:cstheme="minorHAnsi"/>
          <w:lang w:val="en-US" w:eastAsia="nl-BE"/>
        </w:rPr>
        <w:t>involve migrations of physical data. Our understanding is that the model will be first and foremost used within the scope of an interoperability logical layer between authentic sources and consumers.</w:t>
      </w:r>
    </w:p>
    <w:p w14:paraId="56A4660A" w14:textId="69D022AF" w:rsidR="00AB079F" w:rsidRPr="00AB079F" w:rsidRDefault="00426531" w:rsidP="00AB079F">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proofErr w:type="gramStart"/>
      <w:r w:rsidRPr="00355E27">
        <w:rPr>
          <w:rFonts w:asciiTheme="minorHAnsi" w:hAnsiTheme="minorHAnsi" w:cstheme="minorHAnsi"/>
          <w:lang w:val="en-US" w:eastAsia="nl-BE"/>
        </w:rPr>
        <w:t>In order to</w:t>
      </w:r>
      <w:proofErr w:type="gramEnd"/>
      <w:r w:rsidRPr="00355E27">
        <w:rPr>
          <w:rFonts w:asciiTheme="minorHAnsi" w:hAnsiTheme="minorHAnsi" w:cstheme="minorHAnsi"/>
          <w:lang w:val="en-US" w:eastAsia="nl-BE"/>
        </w:rPr>
        <w:t xml:space="preserve"> </w:t>
      </w:r>
      <w:r w:rsidR="00AF6F45" w:rsidRPr="00355E27">
        <w:rPr>
          <w:rFonts w:asciiTheme="minorHAnsi" w:hAnsiTheme="minorHAnsi" w:cstheme="minorHAnsi"/>
          <w:lang w:val="en-US" w:eastAsia="nl-BE"/>
        </w:rPr>
        <w:t>mitigate</w:t>
      </w:r>
      <w:r w:rsidRPr="00355E27">
        <w:rPr>
          <w:rFonts w:asciiTheme="minorHAnsi" w:hAnsiTheme="minorHAnsi" w:cstheme="minorHAnsi"/>
          <w:lang w:val="en-US" w:eastAsia="nl-BE"/>
        </w:rPr>
        <w:t xml:space="preserve"> the above impact, the ICEG traject aims to be as </w:t>
      </w:r>
      <w:r w:rsidR="00355E27" w:rsidRPr="00355E27">
        <w:rPr>
          <w:rFonts w:asciiTheme="minorHAnsi" w:hAnsiTheme="minorHAnsi" w:cstheme="minorHAnsi"/>
          <w:lang w:val="en-US" w:eastAsia="nl-BE"/>
        </w:rPr>
        <w:t>practical</w:t>
      </w:r>
      <w:r w:rsidRPr="00355E27">
        <w:rPr>
          <w:rFonts w:asciiTheme="minorHAnsi" w:hAnsiTheme="minorHAnsi" w:cstheme="minorHAnsi"/>
          <w:lang w:val="en-US" w:eastAsia="nl-BE"/>
        </w:rPr>
        <w:t xml:space="preserve"> as possible, with data examples in JSON format made available to stakeholders. These data examples are useful resources to </w:t>
      </w:r>
      <w:r w:rsidR="00046DCF" w:rsidRPr="00355E27">
        <w:rPr>
          <w:rFonts w:asciiTheme="minorHAnsi" w:hAnsiTheme="minorHAnsi" w:cstheme="minorHAnsi"/>
          <w:lang w:val="en-US" w:eastAsia="nl-BE"/>
        </w:rPr>
        <w:t>demonstrate</w:t>
      </w:r>
      <w:r w:rsidRPr="00355E27">
        <w:rPr>
          <w:rFonts w:asciiTheme="minorHAnsi" w:hAnsiTheme="minorHAnsi" w:cstheme="minorHAnsi"/>
          <w:lang w:val="en-US" w:eastAsia="nl-BE"/>
        </w:rPr>
        <w:t xml:space="preserve"> the operation of the model and </w:t>
      </w:r>
      <w:r w:rsidR="00046DCF" w:rsidRPr="00355E27">
        <w:rPr>
          <w:rFonts w:asciiTheme="minorHAnsi" w:hAnsiTheme="minorHAnsi" w:cstheme="minorHAnsi"/>
          <w:lang w:val="en-US" w:eastAsia="nl-BE"/>
        </w:rPr>
        <w:t>illustrate</w:t>
      </w:r>
      <w:r w:rsidRPr="00355E27">
        <w:rPr>
          <w:rFonts w:asciiTheme="minorHAnsi" w:hAnsiTheme="minorHAnsi" w:cstheme="minorHAnsi"/>
          <w:lang w:val="en-US" w:eastAsia="nl-BE"/>
        </w:rPr>
        <w:t xml:space="preserve"> the shape of the actual data exchange.</w:t>
      </w:r>
    </w:p>
    <w:p w14:paraId="66062F3B" w14:textId="52FA3526" w:rsidR="00EE2399" w:rsidRPr="00355E27" w:rsidRDefault="00AB079F" w:rsidP="00DA6D84">
      <w:pPr>
        <w:pStyle w:val="ListParagraph"/>
        <w:numPr>
          <w:ilvl w:val="0"/>
          <w:numId w:val="21"/>
        </w:numPr>
        <w:spacing w:before="0" w:after="200" w:line="276" w:lineRule="auto"/>
        <w:jc w:val="both"/>
        <w:rPr>
          <w:rFonts w:ascii="Times New Roman" w:eastAsia="Times New Roman" w:hAnsi="Times New Roman" w:cs="Times New Roman"/>
          <w:sz w:val="24"/>
          <w:szCs w:val="24"/>
          <w:lang w:val="en-US" w:eastAsia="nl-BE"/>
        </w:rPr>
      </w:pPr>
      <w:r>
        <w:rPr>
          <w:rFonts w:asciiTheme="minorHAnsi" w:hAnsiTheme="minorHAnsi" w:cstheme="minorHAnsi"/>
          <w:lang w:val="en-US" w:eastAsia="nl-BE"/>
        </w:rPr>
        <w:t xml:space="preserve">The tentative schedule is to </w:t>
      </w:r>
      <w:r w:rsidR="00AB4602">
        <w:rPr>
          <w:rFonts w:asciiTheme="minorHAnsi" w:hAnsiTheme="minorHAnsi" w:cstheme="minorHAnsi"/>
          <w:lang w:val="en-US" w:eastAsia="nl-BE"/>
        </w:rPr>
        <w:t xml:space="preserve">organize working groups in the </w:t>
      </w:r>
      <w:r w:rsidR="00B11DB3">
        <w:rPr>
          <w:rFonts w:asciiTheme="minorHAnsi" w:hAnsiTheme="minorHAnsi" w:cstheme="minorHAnsi"/>
          <w:lang w:val="en-US" w:eastAsia="nl-BE"/>
        </w:rPr>
        <w:t>2</w:t>
      </w:r>
      <w:r w:rsidR="00B11DB3" w:rsidRPr="00B11DB3">
        <w:rPr>
          <w:rFonts w:asciiTheme="minorHAnsi" w:hAnsiTheme="minorHAnsi" w:cstheme="minorHAnsi"/>
          <w:vertAlign w:val="superscript"/>
          <w:lang w:val="en-US" w:eastAsia="nl-BE"/>
        </w:rPr>
        <w:t>nd</w:t>
      </w:r>
      <w:r w:rsidR="00B11DB3">
        <w:rPr>
          <w:rFonts w:asciiTheme="minorHAnsi" w:hAnsiTheme="minorHAnsi" w:cstheme="minorHAnsi"/>
          <w:lang w:val="en-US" w:eastAsia="nl-BE"/>
        </w:rPr>
        <w:t xml:space="preserve"> semester of 2024 and publish the specification</w:t>
      </w:r>
      <w:r w:rsidR="0002077B">
        <w:rPr>
          <w:rFonts w:asciiTheme="minorHAnsi" w:hAnsiTheme="minorHAnsi" w:cstheme="minorHAnsi"/>
          <w:lang w:val="en-US" w:eastAsia="nl-BE"/>
        </w:rPr>
        <w:t xml:space="preserve"> in early 2025.</w:t>
      </w:r>
    </w:p>
    <w:sectPr w:rsidR="00EE2399" w:rsidRPr="00355E27" w:rsidSect="002A60F9">
      <w:headerReference w:type="default" r:id="rId20"/>
      <w:footerReference w:type="even" r:id="rId21"/>
      <w:footerReference w:type="default" r:id="rId22"/>
      <w:headerReference w:type="first" r:id="rId23"/>
      <w:footerReference w:type="first" r:id="rId24"/>
      <w:type w:val="continuous"/>
      <w:pgSz w:w="11906" w:h="16838" w:code="9"/>
      <w:pgMar w:top="2211" w:right="1416" w:bottom="2070"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EFFC5" w14:textId="77777777" w:rsidR="00A755F3" w:rsidRDefault="00A755F3" w:rsidP="00F11703">
      <w:pPr>
        <w:spacing w:line="240" w:lineRule="auto"/>
      </w:pPr>
      <w:r>
        <w:separator/>
      </w:r>
    </w:p>
    <w:p w14:paraId="4886DC57" w14:textId="77777777" w:rsidR="00A755F3" w:rsidRDefault="00A755F3"/>
  </w:endnote>
  <w:endnote w:type="continuationSeparator" w:id="0">
    <w:p w14:paraId="747A1812" w14:textId="77777777" w:rsidR="00A755F3" w:rsidRDefault="00A755F3" w:rsidP="00F11703">
      <w:pPr>
        <w:spacing w:line="240" w:lineRule="auto"/>
      </w:pPr>
      <w:r>
        <w:continuationSeparator/>
      </w:r>
    </w:p>
    <w:p w14:paraId="0AFA60B4" w14:textId="77777777" w:rsidR="00A755F3" w:rsidRDefault="00A755F3"/>
  </w:endnote>
  <w:endnote w:type="continuationNotice" w:id="1">
    <w:p w14:paraId="762A1493" w14:textId="77777777" w:rsidR="00A755F3" w:rsidRDefault="00A755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2BAC963C"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45B95CE4" w:rsidR="00651387" w:rsidRDefault="00B317BA" w:rsidP="003679F1">
    <w:pPr>
      <w:pStyle w:val="Footer"/>
    </w:pPr>
    <w:proofErr w:type="gramStart"/>
    <w:r>
      <w:t>Person</w:t>
    </w:r>
    <w:r w:rsidR="00651387">
      <w:t xml:space="preserve"> </w:t>
    </w:r>
    <w:r w:rsidR="00651387" w:rsidRPr="007D7346">
      <w:rPr>
        <w:rStyle w:val="StreepjesZwart"/>
      </w:rPr>
      <w:t>/</w:t>
    </w:r>
    <w:proofErr w:type="gramEnd"/>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DB7ECD">
      <w:rPr>
        <w:noProof/>
      </w:rPr>
      <w:t>12.06.24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95CB" w14:textId="78DB24EE" w:rsidR="00651387" w:rsidRDefault="001E38E5" w:rsidP="00DF18F2">
    <w:pPr>
      <w:pStyle w:val="Footer"/>
    </w:pPr>
    <w:r>
      <w:tab/>
    </w:r>
    <w:proofErr w:type="gramStart"/>
    <w:r w:rsidR="7F7F5B53" w:rsidRPr="000D0DE8">
      <w:t>w</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2CBE4" w14:textId="77777777" w:rsidR="00A755F3" w:rsidRDefault="00A755F3">
      <w:r>
        <w:separator/>
      </w:r>
    </w:p>
  </w:footnote>
  <w:footnote w:type="continuationSeparator" w:id="0">
    <w:p w14:paraId="18E4AF47" w14:textId="77777777" w:rsidR="00A755F3" w:rsidRDefault="00A755F3" w:rsidP="00F11703">
      <w:pPr>
        <w:spacing w:line="240" w:lineRule="auto"/>
      </w:pPr>
      <w:r>
        <w:continuationSeparator/>
      </w:r>
    </w:p>
    <w:p w14:paraId="1824FEBA" w14:textId="77777777" w:rsidR="00A755F3" w:rsidRDefault="00A755F3"/>
  </w:footnote>
  <w:footnote w:type="continuationNotice" w:id="1">
    <w:p w14:paraId="47575A33" w14:textId="77777777" w:rsidR="00A755F3" w:rsidRDefault="00A755F3">
      <w:pPr>
        <w:spacing w:before="0" w:after="0" w:line="240" w:lineRule="auto"/>
      </w:pPr>
    </w:p>
  </w:footnote>
  <w:footnote w:id="2">
    <w:p w14:paraId="10FB0F5F" w14:textId="77777777" w:rsidR="00AC219D" w:rsidRDefault="00AC219D" w:rsidP="00AC219D">
      <w:pPr>
        <w:pStyle w:val="FootnoteText"/>
      </w:pPr>
      <w:r>
        <w:rPr>
          <w:rStyle w:val="FootnoteReference"/>
        </w:rPr>
        <w:footnoteRef/>
      </w:r>
      <w:r>
        <w:t xml:space="preserve"> </w:t>
      </w:r>
      <w:hyperlink r:id="rId1" w:history="1">
        <w:proofErr w:type="gramStart"/>
        <w:r w:rsidRPr="005961C3">
          <w:rPr>
            <w:rStyle w:val="Hyperlink"/>
          </w:rPr>
          <w:t>http://reflex.raadvst-consetat.be/reflex/pdf/Mbbs/2013/10/08/125379.pdf</w:t>
        </w:r>
        <w:proofErr w:type="gramEnd"/>
      </w:hyperlink>
      <w:r>
        <w:t xml:space="preserve"> </w:t>
      </w:r>
    </w:p>
  </w:footnote>
  <w:footnote w:id="3">
    <w:p w14:paraId="2360CEE6" w14:textId="0E78A5FD" w:rsidR="00F23CF0" w:rsidRDefault="00F23CF0">
      <w:pPr>
        <w:pStyle w:val="FootnoteText"/>
      </w:pPr>
      <w:ins w:id="23" w:author="Buyle Raf" w:date="2024-06-12T12:19:00Z">
        <w:r>
          <w:rPr>
            <w:rStyle w:val="FootnoteReference"/>
          </w:rPr>
          <w:footnoteRef/>
        </w:r>
        <w:r>
          <w:t xml:space="preserve"> </w:t>
        </w:r>
        <w:proofErr w:type="gramStart"/>
        <w:r w:rsidR="005D4B30" w:rsidRPr="005D4B30">
          <w:t>https://semiceu.github.io/Core-Person-Vocabulary/releases/2.1.1/</w:t>
        </w:r>
      </w:ins>
      <w:proofErr w:type="gramEnd"/>
    </w:p>
  </w:footnote>
  <w:footnote w:id="4">
    <w:p w14:paraId="1EFC97AC" w14:textId="24D1F299" w:rsidR="00382B1C" w:rsidRDefault="00382B1C">
      <w:pPr>
        <w:pStyle w:val="FootnoteText"/>
      </w:pPr>
      <w:ins w:id="28" w:author="Buyle Raf" w:date="2024-06-12T12:20:00Z">
        <w:r>
          <w:rPr>
            <w:rStyle w:val="FootnoteReference"/>
          </w:rPr>
          <w:footnoteRef/>
        </w:r>
        <w:r>
          <w:t xml:space="preserve"> </w:t>
        </w:r>
      </w:ins>
      <w:proofErr w:type="gramStart"/>
      <w:ins w:id="29" w:author="Buyle Raf" w:date="2024-06-12T12:21:00Z">
        <w:r w:rsidRPr="00382B1C">
          <w:t>https://data.vlaanderen.be/ns/persoon/</w:t>
        </w:r>
      </w:ins>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85DEF" w14:textId="5B6032A1" w:rsidR="00651387" w:rsidRDefault="006E575C" w:rsidP="7F7F5B53">
    <w:pPr>
      <w:pStyle w:val="Header"/>
    </w:pPr>
    <w:r>
      <w:drawing>
        <wp:anchor distT="0" distB="0" distL="114300" distR="114300" simplePos="0" relativeHeight="251658240" behindDoc="0" locked="0" layoutInCell="1" allowOverlap="1" wp14:anchorId="030597ED" wp14:editId="17802CA0">
          <wp:simplePos x="0" y="0"/>
          <wp:positionH relativeFrom="column">
            <wp:posOffset>3989070</wp:posOffset>
          </wp:positionH>
          <wp:positionV relativeFrom="paragraph">
            <wp:posOffset>153035</wp:posOffset>
          </wp:positionV>
          <wp:extent cx="868233" cy="403860"/>
          <wp:effectExtent l="0" t="0" r="8255" b="0"/>
          <wp:wrapNone/>
          <wp:docPr id="717853381"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r="71783"/>
                  <a:stretch/>
                </pic:blipFill>
                <pic:spPr bwMode="auto">
                  <a:xfrm>
                    <a:off x="0" y="0"/>
                    <a:ext cx="868233" cy="40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05E8">
      <w:drawing>
        <wp:inline distT="0" distB="0" distL="0" distR="0" wp14:anchorId="62094A47" wp14:editId="32F905CC">
          <wp:extent cx="4279900" cy="779780"/>
          <wp:effectExtent l="0" t="0" r="6350" b="1270"/>
          <wp:docPr id="1215854584" name="Picture 1" descr="A group of logo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54584" name="Picture 1" descr="A group of logos with text&#10;&#10;Description automatically generated"/>
                  <pic:cNvPicPr/>
                </pic:nvPicPr>
                <pic:blipFill rotWithShape="1">
                  <a:blip r:embed="rId1"/>
                  <a:srcRect l="27961"/>
                  <a:stretch/>
                </pic:blipFill>
                <pic:spPr bwMode="auto">
                  <a:xfrm>
                    <a:off x="0" y="0"/>
                    <a:ext cx="4279900" cy="7797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607385252" name="Picture 160738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ECE"/>
    <w:multiLevelType w:val="hybridMultilevel"/>
    <w:tmpl w:val="74FC53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2"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5"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94E4DA2"/>
    <w:multiLevelType w:val="hybridMultilevel"/>
    <w:tmpl w:val="344CC9BA"/>
    <w:lvl w:ilvl="0" w:tplc="065C377E">
      <w:start w:val="2024"/>
      <w:numFmt w:val="bullet"/>
      <w:lvlText w:val=""/>
      <w:lvlJc w:val="left"/>
      <w:pPr>
        <w:ind w:left="720" w:hanging="360"/>
      </w:pPr>
      <w:rPr>
        <w:rFonts w:ascii="Symbol" w:eastAsiaTheme="minorHAnsi" w:hAnsi="Symbol" w:cstheme="minorHAns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11"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4"/>
  </w:num>
  <w:num w:numId="2" w16cid:durableId="363790656">
    <w:abstractNumId w:val="10"/>
  </w:num>
  <w:num w:numId="3" w16cid:durableId="1754087952">
    <w:abstractNumId w:val="16"/>
  </w:num>
  <w:num w:numId="4" w16cid:durableId="284577887">
    <w:abstractNumId w:val="13"/>
  </w:num>
  <w:num w:numId="5" w16cid:durableId="1924416215">
    <w:abstractNumId w:val="11"/>
  </w:num>
  <w:num w:numId="6" w16cid:durableId="688333521">
    <w:abstractNumId w:val="9"/>
  </w:num>
  <w:num w:numId="7" w16cid:durableId="1657371198">
    <w:abstractNumId w:val="14"/>
  </w:num>
  <w:num w:numId="8" w16cid:durableId="1377897411">
    <w:abstractNumId w:val="20"/>
  </w:num>
  <w:num w:numId="9" w16cid:durableId="1415475239">
    <w:abstractNumId w:val="3"/>
  </w:num>
  <w:num w:numId="10" w16cid:durableId="254363783">
    <w:abstractNumId w:val="1"/>
  </w:num>
  <w:num w:numId="11" w16cid:durableId="613093421">
    <w:abstractNumId w:val="18"/>
  </w:num>
  <w:num w:numId="12" w16cid:durableId="126777487">
    <w:abstractNumId w:val="12"/>
  </w:num>
  <w:num w:numId="13" w16cid:durableId="2083212791">
    <w:abstractNumId w:val="6"/>
  </w:num>
  <w:num w:numId="14" w16cid:durableId="616255841">
    <w:abstractNumId w:val="7"/>
  </w:num>
  <w:num w:numId="15" w16cid:durableId="538713269">
    <w:abstractNumId w:val="15"/>
  </w:num>
  <w:num w:numId="16" w16cid:durableId="1129082300">
    <w:abstractNumId w:val="5"/>
  </w:num>
  <w:num w:numId="17" w16cid:durableId="1185825853">
    <w:abstractNumId w:val="19"/>
  </w:num>
  <w:num w:numId="18" w16cid:durableId="967514298">
    <w:abstractNumId w:val="17"/>
  </w:num>
  <w:num w:numId="19" w16cid:durableId="767233289">
    <w:abstractNumId w:val="21"/>
  </w:num>
  <w:num w:numId="20" w16cid:durableId="1087850584">
    <w:abstractNumId w:val="2"/>
  </w:num>
  <w:num w:numId="21" w16cid:durableId="1381245073">
    <w:abstractNumId w:val="8"/>
  </w:num>
  <w:num w:numId="22" w16cid:durableId="50050792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BE" w:vendorID="1" w:dllVersion="512" w:checkStyle="1"/>
  <w:proofState w:grammar="clean"/>
  <w:trackRevisions/>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5031"/>
    <w:rsid w:val="00005FCE"/>
    <w:rsid w:val="0000778C"/>
    <w:rsid w:val="000078AC"/>
    <w:rsid w:val="00011B48"/>
    <w:rsid w:val="0001211B"/>
    <w:rsid w:val="0001276E"/>
    <w:rsid w:val="00013014"/>
    <w:rsid w:val="00014ACE"/>
    <w:rsid w:val="00014DB6"/>
    <w:rsid w:val="00020494"/>
    <w:rsid w:val="0002077B"/>
    <w:rsid w:val="00021E30"/>
    <w:rsid w:val="00034B7E"/>
    <w:rsid w:val="000403EE"/>
    <w:rsid w:val="00042A43"/>
    <w:rsid w:val="00046736"/>
    <w:rsid w:val="00046DCF"/>
    <w:rsid w:val="0005184E"/>
    <w:rsid w:val="00052B00"/>
    <w:rsid w:val="0006189B"/>
    <w:rsid w:val="0006403F"/>
    <w:rsid w:val="000674A2"/>
    <w:rsid w:val="000703EE"/>
    <w:rsid w:val="0007464C"/>
    <w:rsid w:val="00074AE6"/>
    <w:rsid w:val="000759A1"/>
    <w:rsid w:val="00076D90"/>
    <w:rsid w:val="00077D61"/>
    <w:rsid w:val="000836C6"/>
    <w:rsid w:val="00084315"/>
    <w:rsid w:val="000868D7"/>
    <w:rsid w:val="00087A36"/>
    <w:rsid w:val="000933E6"/>
    <w:rsid w:val="0009783C"/>
    <w:rsid w:val="0009785B"/>
    <w:rsid w:val="000A0B21"/>
    <w:rsid w:val="000A1BEA"/>
    <w:rsid w:val="000A3B8A"/>
    <w:rsid w:val="000A4810"/>
    <w:rsid w:val="000B0059"/>
    <w:rsid w:val="000B099F"/>
    <w:rsid w:val="000B10E0"/>
    <w:rsid w:val="000B5C9D"/>
    <w:rsid w:val="000B646D"/>
    <w:rsid w:val="000C0BE7"/>
    <w:rsid w:val="000C33D8"/>
    <w:rsid w:val="000C552F"/>
    <w:rsid w:val="000D0DE8"/>
    <w:rsid w:val="000D50C5"/>
    <w:rsid w:val="000D6B99"/>
    <w:rsid w:val="000D6BCA"/>
    <w:rsid w:val="000E6DBB"/>
    <w:rsid w:val="000F0E07"/>
    <w:rsid w:val="000F1B2B"/>
    <w:rsid w:val="000F28FA"/>
    <w:rsid w:val="000F321E"/>
    <w:rsid w:val="000F6405"/>
    <w:rsid w:val="001013E8"/>
    <w:rsid w:val="00101D2B"/>
    <w:rsid w:val="00107D5E"/>
    <w:rsid w:val="00107F48"/>
    <w:rsid w:val="00110C95"/>
    <w:rsid w:val="0011696A"/>
    <w:rsid w:val="00116CF4"/>
    <w:rsid w:val="00116D8E"/>
    <w:rsid w:val="00117227"/>
    <w:rsid w:val="0011753A"/>
    <w:rsid w:val="00127AE8"/>
    <w:rsid w:val="00131192"/>
    <w:rsid w:val="00132007"/>
    <w:rsid w:val="0013336D"/>
    <w:rsid w:val="0013612F"/>
    <w:rsid w:val="001407E3"/>
    <w:rsid w:val="00141BE6"/>
    <w:rsid w:val="00141C18"/>
    <w:rsid w:val="00141D52"/>
    <w:rsid w:val="001422F6"/>
    <w:rsid w:val="00145FEA"/>
    <w:rsid w:val="00150622"/>
    <w:rsid w:val="0015310D"/>
    <w:rsid w:val="001553D4"/>
    <w:rsid w:val="00160A7D"/>
    <w:rsid w:val="00166549"/>
    <w:rsid w:val="001713C5"/>
    <w:rsid w:val="001719BB"/>
    <w:rsid w:val="0017683B"/>
    <w:rsid w:val="00176D95"/>
    <w:rsid w:val="001823A9"/>
    <w:rsid w:val="001835E6"/>
    <w:rsid w:val="001867A3"/>
    <w:rsid w:val="00186BE4"/>
    <w:rsid w:val="00190EEC"/>
    <w:rsid w:val="00192765"/>
    <w:rsid w:val="00193E4B"/>
    <w:rsid w:val="00193F0C"/>
    <w:rsid w:val="00194432"/>
    <w:rsid w:val="001951DD"/>
    <w:rsid w:val="001A3EED"/>
    <w:rsid w:val="001A7520"/>
    <w:rsid w:val="001B2DCF"/>
    <w:rsid w:val="001B6877"/>
    <w:rsid w:val="001C07A9"/>
    <w:rsid w:val="001C1358"/>
    <w:rsid w:val="001C53DE"/>
    <w:rsid w:val="001C57A8"/>
    <w:rsid w:val="001C6715"/>
    <w:rsid w:val="001C6D34"/>
    <w:rsid w:val="001D47D6"/>
    <w:rsid w:val="001D53E7"/>
    <w:rsid w:val="001E09B0"/>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459"/>
    <w:rsid w:val="00221A5D"/>
    <w:rsid w:val="00222FBF"/>
    <w:rsid w:val="00225D7C"/>
    <w:rsid w:val="00225E25"/>
    <w:rsid w:val="0022749A"/>
    <w:rsid w:val="0023328F"/>
    <w:rsid w:val="00234DB6"/>
    <w:rsid w:val="002369AC"/>
    <w:rsid w:val="002420A5"/>
    <w:rsid w:val="00246B94"/>
    <w:rsid w:val="00246CDC"/>
    <w:rsid w:val="00246F4E"/>
    <w:rsid w:val="00250075"/>
    <w:rsid w:val="00252082"/>
    <w:rsid w:val="00254B9D"/>
    <w:rsid w:val="00255463"/>
    <w:rsid w:val="002645BC"/>
    <w:rsid w:val="0027241D"/>
    <w:rsid w:val="0027468F"/>
    <w:rsid w:val="0027480E"/>
    <w:rsid w:val="00276AA8"/>
    <w:rsid w:val="00280A0C"/>
    <w:rsid w:val="002812A6"/>
    <w:rsid w:val="0028235A"/>
    <w:rsid w:val="002854C6"/>
    <w:rsid w:val="002952E7"/>
    <w:rsid w:val="002A00C2"/>
    <w:rsid w:val="002A02B8"/>
    <w:rsid w:val="002A0485"/>
    <w:rsid w:val="002A5E0F"/>
    <w:rsid w:val="002A60F9"/>
    <w:rsid w:val="002A7C92"/>
    <w:rsid w:val="002B0E41"/>
    <w:rsid w:val="002B2AF2"/>
    <w:rsid w:val="002B350E"/>
    <w:rsid w:val="002B7EDB"/>
    <w:rsid w:val="002C235D"/>
    <w:rsid w:val="002C3E87"/>
    <w:rsid w:val="002C7470"/>
    <w:rsid w:val="002D4FE0"/>
    <w:rsid w:val="002E302C"/>
    <w:rsid w:val="002E4290"/>
    <w:rsid w:val="002E75A1"/>
    <w:rsid w:val="002F079E"/>
    <w:rsid w:val="002F5E06"/>
    <w:rsid w:val="00300B64"/>
    <w:rsid w:val="00301383"/>
    <w:rsid w:val="00304D3D"/>
    <w:rsid w:val="00305917"/>
    <w:rsid w:val="00305F3A"/>
    <w:rsid w:val="003103C9"/>
    <w:rsid w:val="0031136B"/>
    <w:rsid w:val="003149F8"/>
    <w:rsid w:val="00317552"/>
    <w:rsid w:val="00330963"/>
    <w:rsid w:val="00330F2F"/>
    <w:rsid w:val="0033419B"/>
    <w:rsid w:val="00335661"/>
    <w:rsid w:val="00336226"/>
    <w:rsid w:val="00336549"/>
    <w:rsid w:val="0034444F"/>
    <w:rsid w:val="00350BE4"/>
    <w:rsid w:val="00351B97"/>
    <w:rsid w:val="0035295C"/>
    <w:rsid w:val="00353B34"/>
    <w:rsid w:val="00355E27"/>
    <w:rsid w:val="003602EF"/>
    <w:rsid w:val="003609F3"/>
    <w:rsid w:val="00361F03"/>
    <w:rsid w:val="003679F1"/>
    <w:rsid w:val="00370899"/>
    <w:rsid w:val="00372E71"/>
    <w:rsid w:val="00374198"/>
    <w:rsid w:val="00382B1C"/>
    <w:rsid w:val="003858C9"/>
    <w:rsid w:val="003871EB"/>
    <w:rsid w:val="00394A3D"/>
    <w:rsid w:val="003A0853"/>
    <w:rsid w:val="003A0868"/>
    <w:rsid w:val="003A0CCB"/>
    <w:rsid w:val="003A4C90"/>
    <w:rsid w:val="003A58F0"/>
    <w:rsid w:val="003A65AB"/>
    <w:rsid w:val="003A6918"/>
    <w:rsid w:val="003B4359"/>
    <w:rsid w:val="003B5DA6"/>
    <w:rsid w:val="003B7084"/>
    <w:rsid w:val="003C3C98"/>
    <w:rsid w:val="003D50EE"/>
    <w:rsid w:val="003D63E8"/>
    <w:rsid w:val="003E2540"/>
    <w:rsid w:val="003E3B8C"/>
    <w:rsid w:val="003E6EAB"/>
    <w:rsid w:val="003E7372"/>
    <w:rsid w:val="003F574F"/>
    <w:rsid w:val="00400D5B"/>
    <w:rsid w:val="00402004"/>
    <w:rsid w:val="00403218"/>
    <w:rsid w:val="00406D9E"/>
    <w:rsid w:val="00411473"/>
    <w:rsid w:val="0041147D"/>
    <w:rsid w:val="0041332F"/>
    <w:rsid w:val="00415B33"/>
    <w:rsid w:val="0041760C"/>
    <w:rsid w:val="00422EB7"/>
    <w:rsid w:val="004243B7"/>
    <w:rsid w:val="00424666"/>
    <w:rsid w:val="00426426"/>
    <w:rsid w:val="00426531"/>
    <w:rsid w:val="00426E84"/>
    <w:rsid w:val="004274F0"/>
    <w:rsid w:val="004323C8"/>
    <w:rsid w:val="00434BAE"/>
    <w:rsid w:val="00437117"/>
    <w:rsid w:val="00437871"/>
    <w:rsid w:val="00437A98"/>
    <w:rsid w:val="00442617"/>
    <w:rsid w:val="00443225"/>
    <w:rsid w:val="00444C33"/>
    <w:rsid w:val="004452DB"/>
    <w:rsid w:val="00450110"/>
    <w:rsid w:val="004523FE"/>
    <w:rsid w:val="004542BD"/>
    <w:rsid w:val="004573E5"/>
    <w:rsid w:val="0046076F"/>
    <w:rsid w:val="00470979"/>
    <w:rsid w:val="00474F18"/>
    <w:rsid w:val="004879AA"/>
    <w:rsid w:val="00490796"/>
    <w:rsid w:val="00493CB4"/>
    <w:rsid w:val="0049605C"/>
    <w:rsid w:val="00497C35"/>
    <w:rsid w:val="004A47F6"/>
    <w:rsid w:val="004A537C"/>
    <w:rsid w:val="004B301D"/>
    <w:rsid w:val="004B35AB"/>
    <w:rsid w:val="004B3BA8"/>
    <w:rsid w:val="004B7C6C"/>
    <w:rsid w:val="004C03F8"/>
    <w:rsid w:val="004C079F"/>
    <w:rsid w:val="004C1D8C"/>
    <w:rsid w:val="004C268C"/>
    <w:rsid w:val="004C3034"/>
    <w:rsid w:val="004C6D48"/>
    <w:rsid w:val="004D10DE"/>
    <w:rsid w:val="004D6107"/>
    <w:rsid w:val="004D6D69"/>
    <w:rsid w:val="004E0359"/>
    <w:rsid w:val="004E0ECA"/>
    <w:rsid w:val="004E24A2"/>
    <w:rsid w:val="004E2D01"/>
    <w:rsid w:val="004E3522"/>
    <w:rsid w:val="004E4011"/>
    <w:rsid w:val="004F0DCF"/>
    <w:rsid w:val="004F0F8C"/>
    <w:rsid w:val="004F432A"/>
    <w:rsid w:val="00500BF6"/>
    <w:rsid w:val="0050124C"/>
    <w:rsid w:val="0050681F"/>
    <w:rsid w:val="00520FC1"/>
    <w:rsid w:val="00527445"/>
    <w:rsid w:val="0053090A"/>
    <w:rsid w:val="0053114A"/>
    <w:rsid w:val="00531D33"/>
    <w:rsid w:val="00536795"/>
    <w:rsid w:val="00536E3A"/>
    <w:rsid w:val="00541489"/>
    <w:rsid w:val="00543D65"/>
    <w:rsid w:val="0054417F"/>
    <w:rsid w:val="00550352"/>
    <w:rsid w:val="00552901"/>
    <w:rsid w:val="005546D1"/>
    <w:rsid w:val="00554B37"/>
    <w:rsid w:val="0056161C"/>
    <w:rsid w:val="00571A52"/>
    <w:rsid w:val="00572E46"/>
    <w:rsid w:val="0057533F"/>
    <w:rsid w:val="005754AB"/>
    <w:rsid w:val="005771C2"/>
    <w:rsid w:val="0058016E"/>
    <w:rsid w:val="0058142F"/>
    <w:rsid w:val="005839AF"/>
    <w:rsid w:val="0058570F"/>
    <w:rsid w:val="005921F6"/>
    <w:rsid w:val="00593DF9"/>
    <w:rsid w:val="0059596C"/>
    <w:rsid w:val="00597435"/>
    <w:rsid w:val="005976F1"/>
    <w:rsid w:val="005A29DA"/>
    <w:rsid w:val="005A4162"/>
    <w:rsid w:val="005A60C2"/>
    <w:rsid w:val="005A6CA5"/>
    <w:rsid w:val="005B1017"/>
    <w:rsid w:val="005C4114"/>
    <w:rsid w:val="005C446C"/>
    <w:rsid w:val="005D4B30"/>
    <w:rsid w:val="005D4FD6"/>
    <w:rsid w:val="005E202E"/>
    <w:rsid w:val="005E4474"/>
    <w:rsid w:val="005E6519"/>
    <w:rsid w:val="005F2D16"/>
    <w:rsid w:val="005F552D"/>
    <w:rsid w:val="005F5EFF"/>
    <w:rsid w:val="005F6354"/>
    <w:rsid w:val="005F75E0"/>
    <w:rsid w:val="00602B21"/>
    <w:rsid w:val="00605025"/>
    <w:rsid w:val="0060521D"/>
    <w:rsid w:val="006105AE"/>
    <w:rsid w:val="00616EE6"/>
    <w:rsid w:val="006248C3"/>
    <w:rsid w:val="0063032B"/>
    <w:rsid w:val="00630F12"/>
    <w:rsid w:val="00631236"/>
    <w:rsid w:val="0063198B"/>
    <w:rsid w:val="00637693"/>
    <w:rsid w:val="006377C4"/>
    <w:rsid w:val="006424AF"/>
    <w:rsid w:val="006437C8"/>
    <w:rsid w:val="00646085"/>
    <w:rsid w:val="00651387"/>
    <w:rsid w:val="006532AC"/>
    <w:rsid w:val="00653828"/>
    <w:rsid w:val="00654296"/>
    <w:rsid w:val="006618AB"/>
    <w:rsid w:val="0066386D"/>
    <w:rsid w:val="006662D8"/>
    <w:rsid w:val="006722B2"/>
    <w:rsid w:val="006734F2"/>
    <w:rsid w:val="00674118"/>
    <w:rsid w:val="0067542D"/>
    <w:rsid w:val="00675943"/>
    <w:rsid w:val="00676288"/>
    <w:rsid w:val="00676435"/>
    <w:rsid w:val="0067710D"/>
    <w:rsid w:val="006779BF"/>
    <w:rsid w:val="00680393"/>
    <w:rsid w:val="00680CDA"/>
    <w:rsid w:val="006819ED"/>
    <w:rsid w:val="00685574"/>
    <w:rsid w:val="006861E0"/>
    <w:rsid w:val="0068652E"/>
    <w:rsid w:val="0069005D"/>
    <w:rsid w:val="0069233A"/>
    <w:rsid w:val="0069356E"/>
    <w:rsid w:val="00693CD5"/>
    <w:rsid w:val="006948D5"/>
    <w:rsid w:val="006952BA"/>
    <w:rsid w:val="006964BC"/>
    <w:rsid w:val="00697C3A"/>
    <w:rsid w:val="00697D88"/>
    <w:rsid w:val="006A4156"/>
    <w:rsid w:val="006A5C59"/>
    <w:rsid w:val="006A6AC1"/>
    <w:rsid w:val="006A7C85"/>
    <w:rsid w:val="006B7B4B"/>
    <w:rsid w:val="006C0C05"/>
    <w:rsid w:val="006C2015"/>
    <w:rsid w:val="006C4279"/>
    <w:rsid w:val="006C48FC"/>
    <w:rsid w:val="006C6D9C"/>
    <w:rsid w:val="006E3462"/>
    <w:rsid w:val="006E575C"/>
    <w:rsid w:val="006E7367"/>
    <w:rsid w:val="006F0758"/>
    <w:rsid w:val="006F2454"/>
    <w:rsid w:val="00703539"/>
    <w:rsid w:val="007037BE"/>
    <w:rsid w:val="00714BED"/>
    <w:rsid w:val="00716A77"/>
    <w:rsid w:val="00717821"/>
    <w:rsid w:val="00723968"/>
    <w:rsid w:val="007266DE"/>
    <w:rsid w:val="00726F4A"/>
    <w:rsid w:val="007306BF"/>
    <w:rsid w:val="00734148"/>
    <w:rsid w:val="0073668A"/>
    <w:rsid w:val="00740317"/>
    <w:rsid w:val="00746E1C"/>
    <w:rsid w:val="00750D63"/>
    <w:rsid w:val="00752FEA"/>
    <w:rsid w:val="00772274"/>
    <w:rsid w:val="007809B5"/>
    <w:rsid w:val="0078100E"/>
    <w:rsid w:val="0078293A"/>
    <w:rsid w:val="00786BCE"/>
    <w:rsid w:val="00790F02"/>
    <w:rsid w:val="00791B17"/>
    <w:rsid w:val="007A33BD"/>
    <w:rsid w:val="007B1C92"/>
    <w:rsid w:val="007C047A"/>
    <w:rsid w:val="007C280E"/>
    <w:rsid w:val="007D2BC8"/>
    <w:rsid w:val="007D2C98"/>
    <w:rsid w:val="007D487E"/>
    <w:rsid w:val="007D7346"/>
    <w:rsid w:val="007E3904"/>
    <w:rsid w:val="007E5EB6"/>
    <w:rsid w:val="007E74F3"/>
    <w:rsid w:val="007F0ADC"/>
    <w:rsid w:val="007F3467"/>
    <w:rsid w:val="007F39A9"/>
    <w:rsid w:val="007F557A"/>
    <w:rsid w:val="007F76B7"/>
    <w:rsid w:val="007F775D"/>
    <w:rsid w:val="00800AC9"/>
    <w:rsid w:val="008054CE"/>
    <w:rsid w:val="0080785D"/>
    <w:rsid w:val="0081183D"/>
    <w:rsid w:val="00812C06"/>
    <w:rsid w:val="00813BBA"/>
    <w:rsid w:val="00816BB5"/>
    <w:rsid w:val="008204BD"/>
    <w:rsid w:val="00820DDF"/>
    <w:rsid w:val="00822071"/>
    <w:rsid w:val="00822AEA"/>
    <w:rsid w:val="0083494C"/>
    <w:rsid w:val="00836C2A"/>
    <w:rsid w:val="0083760F"/>
    <w:rsid w:val="00837970"/>
    <w:rsid w:val="00840E4D"/>
    <w:rsid w:val="00841CE2"/>
    <w:rsid w:val="0084740A"/>
    <w:rsid w:val="00851AC5"/>
    <w:rsid w:val="0085438D"/>
    <w:rsid w:val="00855643"/>
    <w:rsid w:val="00864AF8"/>
    <w:rsid w:val="008656CE"/>
    <w:rsid w:val="0086663F"/>
    <w:rsid w:val="00873C15"/>
    <w:rsid w:val="00875A3E"/>
    <w:rsid w:val="00882DF7"/>
    <w:rsid w:val="00883533"/>
    <w:rsid w:val="008857E7"/>
    <w:rsid w:val="00886895"/>
    <w:rsid w:val="00890292"/>
    <w:rsid w:val="00892735"/>
    <w:rsid w:val="0089398E"/>
    <w:rsid w:val="00894909"/>
    <w:rsid w:val="00895252"/>
    <w:rsid w:val="0089768F"/>
    <w:rsid w:val="008A0CEB"/>
    <w:rsid w:val="008B3240"/>
    <w:rsid w:val="008B7F5A"/>
    <w:rsid w:val="008C02CE"/>
    <w:rsid w:val="008C09F7"/>
    <w:rsid w:val="008C2DEF"/>
    <w:rsid w:val="008C67F9"/>
    <w:rsid w:val="008D410A"/>
    <w:rsid w:val="008D6E98"/>
    <w:rsid w:val="008D7CDA"/>
    <w:rsid w:val="008E2CC0"/>
    <w:rsid w:val="008E4D59"/>
    <w:rsid w:val="008F017C"/>
    <w:rsid w:val="008F5E03"/>
    <w:rsid w:val="009013D0"/>
    <w:rsid w:val="0090310A"/>
    <w:rsid w:val="00903822"/>
    <w:rsid w:val="00904862"/>
    <w:rsid w:val="00906BBD"/>
    <w:rsid w:val="00907CBB"/>
    <w:rsid w:val="00911FB8"/>
    <w:rsid w:val="00913418"/>
    <w:rsid w:val="00916630"/>
    <w:rsid w:val="00921A71"/>
    <w:rsid w:val="009243EF"/>
    <w:rsid w:val="00932353"/>
    <w:rsid w:val="00933316"/>
    <w:rsid w:val="00935F13"/>
    <w:rsid w:val="0093761D"/>
    <w:rsid w:val="009501F5"/>
    <w:rsid w:val="00950993"/>
    <w:rsid w:val="00952A0B"/>
    <w:rsid w:val="009546B1"/>
    <w:rsid w:val="009560E2"/>
    <w:rsid w:val="009610D1"/>
    <w:rsid w:val="00963411"/>
    <w:rsid w:val="009642F8"/>
    <w:rsid w:val="00965F87"/>
    <w:rsid w:val="00973C52"/>
    <w:rsid w:val="00976995"/>
    <w:rsid w:val="00981516"/>
    <w:rsid w:val="009819E8"/>
    <w:rsid w:val="00982905"/>
    <w:rsid w:val="00984F4F"/>
    <w:rsid w:val="009855A1"/>
    <w:rsid w:val="00986427"/>
    <w:rsid w:val="009868C2"/>
    <w:rsid w:val="009905E8"/>
    <w:rsid w:val="0099326F"/>
    <w:rsid w:val="0099681D"/>
    <w:rsid w:val="009A0FBB"/>
    <w:rsid w:val="009A5E9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385"/>
    <w:rsid w:val="009E34CB"/>
    <w:rsid w:val="009E4F33"/>
    <w:rsid w:val="009F3B75"/>
    <w:rsid w:val="009F4D15"/>
    <w:rsid w:val="009F63C0"/>
    <w:rsid w:val="009F6469"/>
    <w:rsid w:val="009F6489"/>
    <w:rsid w:val="00A00C19"/>
    <w:rsid w:val="00A03474"/>
    <w:rsid w:val="00A03A0D"/>
    <w:rsid w:val="00A0485C"/>
    <w:rsid w:val="00A06FC0"/>
    <w:rsid w:val="00A15438"/>
    <w:rsid w:val="00A16389"/>
    <w:rsid w:val="00A234AD"/>
    <w:rsid w:val="00A3020B"/>
    <w:rsid w:val="00A31DA6"/>
    <w:rsid w:val="00A32642"/>
    <w:rsid w:val="00A35A07"/>
    <w:rsid w:val="00A408CD"/>
    <w:rsid w:val="00A44B21"/>
    <w:rsid w:val="00A473E0"/>
    <w:rsid w:val="00A47E0E"/>
    <w:rsid w:val="00A517DF"/>
    <w:rsid w:val="00A5242F"/>
    <w:rsid w:val="00A52DA0"/>
    <w:rsid w:val="00A53B38"/>
    <w:rsid w:val="00A541EF"/>
    <w:rsid w:val="00A54C94"/>
    <w:rsid w:val="00A5641B"/>
    <w:rsid w:val="00A6115D"/>
    <w:rsid w:val="00A6305C"/>
    <w:rsid w:val="00A6545E"/>
    <w:rsid w:val="00A6600B"/>
    <w:rsid w:val="00A66847"/>
    <w:rsid w:val="00A72A2E"/>
    <w:rsid w:val="00A755F3"/>
    <w:rsid w:val="00A75689"/>
    <w:rsid w:val="00A76938"/>
    <w:rsid w:val="00A81182"/>
    <w:rsid w:val="00A91959"/>
    <w:rsid w:val="00A93DD2"/>
    <w:rsid w:val="00A94CC4"/>
    <w:rsid w:val="00AA234E"/>
    <w:rsid w:val="00AA245C"/>
    <w:rsid w:val="00AA3072"/>
    <w:rsid w:val="00AA4116"/>
    <w:rsid w:val="00AA5712"/>
    <w:rsid w:val="00AA5D08"/>
    <w:rsid w:val="00AA6B2A"/>
    <w:rsid w:val="00AA717C"/>
    <w:rsid w:val="00AB079F"/>
    <w:rsid w:val="00AB2003"/>
    <w:rsid w:val="00AB4602"/>
    <w:rsid w:val="00AB4FF5"/>
    <w:rsid w:val="00AB51C4"/>
    <w:rsid w:val="00AB5BC5"/>
    <w:rsid w:val="00AC0959"/>
    <w:rsid w:val="00AC219D"/>
    <w:rsid w:val="00AC250E"/>
    <w:rsid w:val="00AC4C3A"/>
    <w:rsid w:val="00AC717D"/>
    <w:rsid w:val="00AD1F50"/>
    <w:rsid w:val="00AD34D7"/>
    <w:rsid w:val="00AD5A63"/>
    <w:rsid w:val="00AD6A48"/>
    <w:rsid w:val="00AD7E2E"/>
    <w:rsid w:val="00AE2BD8"/>
    <w:rsid w:val="00AE4237"/>
    <w:rsid w:val="00AF0016"/>
    <w:rsid w:val="00AF0A1D"/>
    <w:rsid w:val="00AF4664"/>
    <w:rsid w:val="00AF49C8"/>
    <w:rsid w:val="00AF69E7"/>
    <w:rsid w:val="00AF6F45"/>
    <w:rsid w:val="00B00B6B"/>
    <w:rsid w:val="00B02767"/>
    <w:rsid w:val="00B04B64"/>
    <w:rsid w:val="00B11742"/>
    <w:rsid w:val="00B11DB3"/>
    <w:rsid w:val="00B2065F"/>
    <w:rsid w:val="00B22A24"/>
    <w:rsid w:val="00B23CC2"/>
    <w:rsid w:val="00B23D1D"/>
    <w:rsid w:val="00B26646"/>
    <w:rsid w:val="00B317BA"/>
    <w:rsid w:val="00B317FF"/>
    <w:rsid w:val="00B31892"/>
    <w:rsid w:val="00B3379D"/>
    <w:rsid w:val="00B406D5"/>
    <w:rsid w:val="00B5036A"/>
    <w:rsid w:val="00B54458"/>
    <w:rsid w:val="00B66DA8"/>
    <w:rsid w:val="00B6715F"/>
    <w:rsid w:val="00B70501"/>
    <w:rsid w:val="00B70909"/>
    <w:rsid w:val="00B7698E"/>
    <w:rsid w:val="00B77256"/>
    <w:rsid w:val="00B77C3D"/>
    <w:rsid w:val="00B85EAD"/>
    <w:rsid w:val="00B91026"/>
    <w:rsid w:val="00B92F0D"/>
    <w:rsid w:val="00B92FD6"/>
    <w:rsid w:val="00B93152"/>
    <w:rsid w:val="00B9584C"/>
    <w:rsid w:val="00BA6C31"/>
    <w:rsid w:val="00BA708B"/>
    <w:rsid w:val="00BB320C"/>
    <w:rsid w:val="00BB380A"/>
    <w:rsid w:val="00BB54EC"/>
    <w:rsid w:val="00BB6A92"/>
    <w:rsid w:val="00BC42B4"/>
    <w:rsid w:val="00BC4C1D"/>
    <w:rsid w:val="00BC4C7B"/>
    <w:rsid w:val="00BC6AD4"/>
    <w:rsid w:val="00BC6EA6"/>
    <w:rsid w:val="00BD1C32"/>
    <w:rsid w:val="00BD2B58"/>
    <w:rsid w:val="00BD3C22"/>
    <w:rsid w:val="00BD40FF"/>
    <w:rsid w:val="00BE4C9B"/>
    <w:rsid w:val="00BE6763"/>
    <w:rsid w:val="00BF19FD"/>
    <w:rsid w:val="00BF2DB5"/>
    <w:rsid w:val="00C0052E"/>
    <w:rsid w:val="00C122FC"/>
    <w:rsid w:val="00C129D8"/>
    <w:rsid w:val="00C14DDE"/>
    <w:rsid w:val="00C15EC8"/>
    <w:rsid w:val="00C16594"/>
    <w:rsid w:val="00C21808"/>
    <w:rsid w:val="00C235D6"/>
    <w:rsid w:val="00C24E78"/>
    <w:rsid w:val="00C27004"/>
    <w:rsid w:val="00C36C94"/>
    <w:rsid w:val="00C4083B"/>
    <w:rsid w:val="00C42336"/>
    <w:rsid w:val="00C458D9"/>
    <w:rsid w:val="00C47E59"/>
    <w:rsid w:val="00C52353"/>
    <w:rsid w:val="00C57B1D"/>
    <w:rsid w:val="00C62541"/>
    <w:rsid w:val="00C632BA"/>
    <w:rsid w:val="00C64F3E"/>
    <w:rsid w:val="00C70270"/>
    <w:rsid w:val="00C75C88"/>
    <w:rsid w:val="00C76538"/>
    <w:rsid w:val="00C768D7"/>
    <w:rsid w:val="00C81E72"/>
    <w:rsid w:val="00C820C2"/>
    <w:rsid w:val="00C82526"/>
    <w:rsid w:val="00C871CB"/>
    <w:rsid w:val="00C97D2D"/>
    <w:rsid w:val="00CA5B52"/>
    <w:rsid w:val="00CA7CFD"/>
    <w:rsid w:val="00CB2975"/>
    <w:rsid w:val="00CB7DFE"/>
    <w:rsid w:val="00CC6D13"/>
    <w:rsid w:val="00CD5633"/>
    <w:rsid w:val="00CE18DB"/>
    <w:rsid w:val="00CE19A1"/>
    <w:rsid w:val="00CE4558"/>
    <w:rsid w:val="00CE5170"/>
    <w:rsid w:val="00CE636F"/>
    <w:rsid w:val="00CE6A60"/>
    <w:rsid w:val="00CF0182"/>
    <w:rsid w:val="00CF559C"/>
    <w:rsid w:val="00CF60A6"/>
    <w:rsid w:val="00CF6B96"/>
    <w:rsid w:val="00CF7A0C"/>
    <w:rsid w:val="00D01DBE"/>
    <w:rsid w:val="00D025C3"/>
    <w:rsid w:val="00D02D81"/>
    <w:rsid w:val="00D04BC0"/>
    <w:rsid w:val="00D14410"/>
    <w:rsid w:val="00D16E57"/>
    <w:rsid w:val="00D27DE7"/>
    <w:rsid w:val="00D302FA"/>
    <w:rsid w:val="00D30B0B"/>
    <w:rsid w:val="00D36212"/>
    <w:rsid w:val="00D41864"/>
    <w:rsid w:val="00D41E93"/>
    <w:rsid w:val="00D431E9"/>
    <w:rsid w:val="00D43482"/>
    <w:rsid w:val="00D45C11"/>
    <w:rsid w:val="00D46728"/>
    <w:rsid w:val="00D5514E"/>
    <w:rsid w:val="00D57BA9"/>
    <w:rsid w:val="00D6449C"/>
    <w:rsid w:val="00D66413"/>
    <w:rsid w:val="00D72FDB"/>
    <w:rsid w:val="00D86125"/>
    <w:rsid w:val="00D901A9"/>
    <w:rsid w:val="00D95043"/>
    <w:rsid w:val="00DA6D84"/>
    <w:rsid w:val="00DB7ECD"/>
    <w:rsid w:val="00DC1478"/>
    <w:rsid w:val="00DC47B9"/>
    <w:rsid w:val="00DC6A82"/>
    <w:rsid w:val="00DC6D20"/>
    <w:rsid w:val="00DC722B"/>
    <w:rsid w:val="00DC7691"/>
    <w:rsid w:val="00DD2F3F"/>
    <w:rsid w:val="00DD34F7"/>
    <w:rsid w:val="00DD3801"/>
    <w:rsid w:val="00DD6607"/>
    <w:rsid w:val="00DD67BA"/>
    <w:rsid w:val="00DD7B8D"/>
    <w:rsid w:val="00DE7E41"/>
    <w:rsid w:val="00DF017D"/>
    <w:rsid w:val="00DF06CF"/>
    <w:rsid w:val="00DF18F2"/>
    <w:rsid w:val="00DF3E04"/>
    <w:rsid w:val="00DF65FC"/>
    <w:rsid w:val="00E003F9"/>
    <w:rsid w:val="00E00953"/>
    <w:rsid w:val="00E02051"/>
    <w:rsid w:val="00E07174"/>
    <w:rsid w:val="00E07543"/>
    <w:rsid w:val="00E136BB"/>
    <w:rsid w:val="00E165E1"/>
    <w:rsid w:val="00E17CC9"/>
    <w:rsid w:val="00E22F02"/>
    <w:rsid w:val="00E34234"/>
    <w:rsid w:val="00E353B8"/>
    <w:rsid w:val="00E36CAA"/>
    <w:rsid w:val="00E41095"/>
    <w:rsid w:val="00E42C69"/>
    <w:rsid w:val="00E45FB4"/>
    <w:rsid w:val="00E4696D"/>
    <w:rsid w:val="00E524DB"/>
    <w:rsid w:val="00E53280"/>
    <w:rsid w:val="00E56EDA"/>
    <w:rsid w:val="00E5720D"/>
    <w:rsid w:val="00E57F8E"/>
    <w:rsid w:val="00E6093A"/>
    <w:rsid w:val="00E61196"/>
    <w:rsid w:val="00E61877"/>
    <w:rsid w:val="00E61A46"/>
    <w:rsid w:val="00E64D9D"/>
    <w:rsid w:val="00E81C91"/>
    <w:rsid w:val="00E86249"/>
    <w:rsid w:val="00E87E96"/>
    <w:rsid w:val="00E905F7"/>
    <w:rsid w:val="00E94591"/>
    <w:rsid w:val="00E945D0"/>
    <w:rsid w:val="00E9680F"/>
    <w:rsid w:val="00EA20E9"/>
    <w:rsid w:val="00EB00EC"/>
    <w:rsid w:val="00EB3333"/>
    <w:rsid w:val="00EB3DF4"/>
    <w:rsid w:val="00EB42A4"/>
    <w:rsid w:val="00EB42B3"/>
    <w:rsid w:val="00EB658E"/>
    <w:rsid w:val="00EC264E"/>
    <w:rsid w:val="00EC3104"/>
    <w:rsid w:val="00EC35D0"/>
    <w:rsid w:val="00EC4D1A"/>
    <w:rsid w:val="00EC680D"/>
    <w:rsid w:val="00EC6D0B"/>
    <w:rsid w:val="00ED2FEC"/>
    <w:rsid w:val="00ED3674"/>
    <w:rsid w:val="00ED3A70"/>
    <w:rsid w:val="00ED3B32"/>
    <w:rsid w:val="00ED41D2"/>
    <w:rsid w:val="00ED5239"/>
    <w:rsid w:val="00ED738A"/>
    <w:rsid w:val="00EE09B9"/>
    <w:rsid w:val="00EE09DC"/>
    <w:rsid w:val="00EE0C13"/>
    <w:rsid w:val="00EE1E07"/>
    <w:rsid w:val="00EE2399"/>
    <w:rsid w:val="00EE2469"/>
    <w:rsid w:val="00EE4864"/>
    <w:rsid w:val="00EE55DB"/>
    <w:rsid w:val="00EF052A"/>
    <w:rsid w:val="00EF1530"/>
    <w:rsid w:val="00F03E6F"/>
    <w:rsid w:val="00F05ADD"/>
    <w:rsid w:val="00F11703"/>
    <w:rsid w:val="00F119CD"/>
    <w:rsid w:val="00F12041"/>
    <w:rsid w:val="00F17E8C"/>
    <w:rsid w:val="00F20417"/>
    <w:rsid w:val="00F20874"/>
    <w:rsid w:val="00F22A3C"/>
    <w:rsid w:val="00F23CF0"/>
    <w:rsid w:val="00F24EFA"/>
    <w:rsid w:val="00F2756E"/>
    <w:rsid w:val="00F323B6"/>
    <w:rsid w:val="00F3447D"/>
    <w:rsid w:val="00F37567"/>
    <w:rsid w:val="00F4140C"/>
    <w:rsid w:val="00F43BC6"/>
    <w:rsid w:val="00F45892"/>
    <w:rsid w:val="00F45929"/>
    <w:rsid w:val="00F514AC"/>
    <w:rsid w:val="00F51B52"/>
    <w:rsid w:val="00F52FC6"/>
    <w:rsid w:val="00F547EE"/>
    <w:rsid w:val="00F6009E"/>
    <w:rsid w:val="00F6109A"/>
    <w:rsid w:val="00F6173A"/>
    <w:rsid w:val="00F65410"/>
    <w:rsid w:val="00F65426"/>
    <w:rsid w:val="00F6565A"/>
    <w:rsid w:val="00F718CB"/>
    <w:rsid w:val="00F71C6B"/>
    <w:rsid w:val="00F75F8D"/>
    <w:rsid w:val="00F77171"/>
    <w:rsid w:val="00F80AE0"/>
    <w:rsid w:val="00F811C4"/>
    <w:rsid w:val="00F81B41"/>
    <w:rsid w:val="00F85545"/>
    <w:rsid w:val="00F86267"/>
    <w:rsid w:val="00F870C1"/>
    <w:rsid w:val="00F91995"/>
    <w:rsid w:val="00F91D05"/>
    <w:rsid w:val="00F959C1"/>
    <w:rsid w:val="00F97A86"/>
    <w:rsid w:val="00FB2A28"/>
    <w:rsid w:val="00FB382E"/>
    <w:rsid w:val="00FB4E28"/>
    <w:rsid w:val="00FB517F"/>
    <w:rsid w:val="00FC268C"/>
    <w:rsid w:val="00FD00A4"/>
    <w:rsid w:val="00FD1600"/>
    <w:rsid w:val="00FF15EB"/>
    <w:rsid w:val="00FF3756"/>
    <w:rsid w:val="00FF4EED"/>
    <w:rsid w:val="00FF55E6"/>
    <w:rsid w:val="00FF73A9"/>
    <w:rsid w:val="013F5E0D"/>
    <w:rsid w:val="02232132"/>
    <w:rsid w:val="029490DB"/>
    <w:rsid w:val="02D93966"/>
    <w:rsid w:val="02E55B59"/>
    <w:rsid w:val="04331EFC"/>
    <w:rsid w:val="05E59753"/>
    <w:rsid w:val="06218FA2"/>
    <w:rsid w:val="0663BD7B"/>
    <w:rsid w:val="07BD6003"/>
    <w:rsid w:val="087F1692"/>
    <w:rsid w:val="088FBFF2"/>
    <w:rsid w:val="08A93570"/>
    <w:rsid w:val="08E61A9E"/>
    <w:rsid w:val="09593064"/>
    <w:rsid w:val="0A28C434"/>
    <w:rsid w:val="0BE0D632"/>
    <w:rsid w:val="0D6064F6"/>
    <w:rsid w:val="0F3FFD56"/>
    <w:rsid w:val="0FCB6BC1"/>
    <w:rsid w:val="1139FEAD"/>
    <w:rsid w:val="1181189E"/>
    <w:rsid w:val="122CF979"/>
    <w:rsid w:val="14FF43E6"/>
    <w:rsid w:val="1705E57B"/>
    <w:rsid w:val="17E750B5"/>
    <w:rsid w:val="1955DF73"/>
    <w:rsid w:val="1FECF3B7"/>
    <w:rsid w:val="2205AB68"/>
    <w:rsid w:val="229200C2"/>
    <w:rsid w:val="24ADA7EB"/>
    <w:rsid w:val="251DD428"/>
    <w:rsid w:val="25F853DF"/>
    <w:rsid w:val="269FC554"/>
    <w:rsid w:val="27D9D690"/>
    <w:rsid w:val="28144739"/>
    <w:rsid w:val="28281421"/>
    <w:rsid w:val="283387B1"/>
    <w:rsid w:val="2A0EF89A"/>
    <w:rsid w:val="2A66D9CB"/>
    <w:rsid w:val="2B6ABDAD"/>
    <w:rsid w:val="2C7D3223"/>
    <w:rsid w:val="2E42EA47"/>
    <w:rsid w:val="2F7E2410"/>
    <w:rsid w:val="2FCBB7F0"/>
    <w:rsid w:val="30390374"/>
    <w:rsid w:val="30D45933"/>
    <w:rsid w:val="31B376D7"/>
    <w:rsid w:val="340279D3"/>
    <w:rsid w:val="34F903A3"/>
    <w:rsid w:val="398504F7"/>
    <w:rsid w:val="3A59AA35"/>
    <w:rsid w:val="3A9DBCBA"/>
    <w:rsid w:val="3BE919C7"/>
    <w:rsid w:val="3CECA14F"/>
    <w:rsid w:val="3D9C9C43"/>
    <w:rsid w:val="3EA19A0D"/>
    <w:rsid w:val="41218367"/>
    <w:rsid w:val="414F7EEB"/>
    <w:rsid w:val="44BE6626"/>
    <w:rsid w:val="453B7B33"/>
    <w:rsid w:val="470440D9"/>
    <w:rsid w:val="47412AEA"/>
    <w:rsid w:val="488763F7"/>
    <w:rsid w:val="488C4452"/>
    <w:rsid w:val="49634741"/>
    <w:rsid w:val="4B66F4B8"/>
    <w:rsid w:val="4EC61BDC"/>
    <w:rsid w:val="4F8DDD6C"/>
    <w:rsid w:val="5059DEEF"/>
    <w:rsid w:val="539EC7F7"/>
    <w:rsid w:val="576CDEA8"/>
    <w:rsid w:val="5798EF51"/>
    <w:rsid w:val="58226002"/>
    <w:rsid w:val="584E1757"/>
    <w:rsid w:val="59DBFE17"/>
    <w:rsid w:val="5A6F3C67"/>
    <w:rsid w:val="5B28F8B5"/>
    <w:rsid w:val="5BA66946"/>
    <w:rsid w:val="5C005072"/>
    <w:rsid w:val="5C557321"/>
    <w:rsid w:val="5C57B318"/>
    <w:rsid w:val="5D1AD950"/>
    <w:rsid w:val="5D8093C4"/>
    <w:rsid w:val="5E343238"/>
    <w:rsid w:val="5EADC8D8"/>
    <w:rsid w:val="5EDE1421"/>
    <w:rsid w:val="60152FF0"/>
    <w:rsid w:val="6020F753"/>
    <w:rsid w:val="6126A93A"/>
    <w:rsid w:val="615E5329"/>
    <w:rsid w:val="620A42C6"/>
    <w:rsid w:val="6240938E"/>
    <w:rsid w:val="62B56E84"/>
    <w:rsid w:val="62E877EF"/>
    <w:rsid w:val="6372748F"/>
    <w:rsid w:val="637B46FF"/>
    <w:rsid w:val="64F0410B"/>
    <w:rsid w:val="65216B32"/>
    <w:rsid w:val="65FD2C5B"/>
    <w:rsid w:val="66AA1551"/>
    <w:rsid w:val="6934F15E"/>
    <w:rsid w:val="69CA89FD"/>
    <w:rsid w:val="6A3B27E0"/>
    <w:rsid w:val="6AF98CE3"/>
    <w:rsid w:val="6B11537F"/>
    <w:rsid w:val="6BA987D7"/>
    <w:rsid w:val="6BF6CA40"/>
    <w:rsid w:val="7063D09D"/>
    <w:rsid w:val="71BBF7DA"/>
    <w:rsid w:val="7480D64D"/>
    <w:rsid w:val="76330B89"/>
    <w:rsid w:val="766C6F00"/>
    <w:rsid w:val="769D9BCD"/>
    <w:rsid w:val="76BBDDA0"/>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black"/>
    </o:shapedefaults>
    <o:shapelayout v:ext="edit">
      <o:idmap v:ext="edit" data="2"/>
    </o:shapelayout>
  </w:shapeDefaults>
  <w:decimalSymbol w:val="."/>
  <w:listSeparator w:val=","/>
  <w14:docId w14:val="2E8DAAEE"/>
  <w15:docId w15:val="{D26B3893-FC3C-4A63-943A-D5B01A14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 w:id="2094474907">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28066977">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6529885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7008474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1773427399">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fi.ibz.be/en/national-register" TargetMode="External"/><Relationship Id="rId18" Type="http://schemas.openxmlformats.org/officeDocument/2006/relationships/hyperlink" Target="https://brp-api.github.io/Haal-Centraal-BRP-bevragen/v2/re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ksz-bcss.fgov.be" TargetMode="External"/><Relationship Id="rId17" Type="http://schemas.openxmlformats.org/officeDocument/2006/relationships/hyperlink" Target="https://github.com/BRP-API/Haal-Centraal-BRP-bevrag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i.bcss.be/person/123e4567/citizensh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n.wikipedia.org/wiki/REST"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ata.vlaanderen.be/doc/applicatieprofiel/persoon-basi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OAP"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reflex.raadvst-consetat.be/reflex/pdf/Mbbs/2013/10/08/12537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3.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4.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621</TotalTime>
  <Pages>1</Pages>
  <Words>1435</Words>
  <Characters>8184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9600</CharactersWithSpaces>
  <SharedDoc>false</SharedDoc>
  <HLinks>
    <vt:vector size="54" baseType="variant">
      <vt:variant>
        <vt:i4>3080298</vt:i4>
      </vt:variant>
      <vt:variant>
        <vt:i4>21</vt:i4>
      </vt:variant>
      <vt:variant>
        <vt:i4>0</vt:i4>
      </vt:variant>
      <vt:variant>
        <vt:i4>5</vt:i4>
      </vt:variant>
      <vt:variant>
        <vt:lpwstr>https://data.vlaanderen.be/doc/applicatieprofiel/persoon-basis/</vt:lpwstr>
      </vt:variant>
      <vt:variant>
        <vt:lpwstr/>
      </vt:variant>
      <vt:variant>
        <vt:i4>1638476</vt:i4>
      </vt:variant>
      <vt:variant>
        <vt:i4>18</vt:i4>
      </vt:variant>
      <vt:variant>
        <vt:i4>0</vt:i4>
      </vt:variant>
      <vt:variant>
        <vt:i4>5</vt:i4>
      </vt:variant>
      <vt:variant>
        <vt:lpwstr>https://brp-api.github.io/Haal-Centraal-BRP-bevragen/v2/redoc</vt:lpwstr>
      </vt:variant>
      <vt:variant>
        <vt:lpwstr/>
      </vt:variant>
      <vt:variant>
        <vt:i4>6029401</vt:i4>
      </vt:variant>
      <vt:variant>
        <vt:i4>15</vt:i4>
      </vt:variant>
      <vt:variant>
        <vt:i4>0</vt:i4>
      </vt:variant>
      <vt:variant>
        <vt:i4>5</vt:i4>
      </vt:variant>
      <vt:variant>
        <vt:lpwstr>https://github.com/BRP-API/Haal-Centraal-BRP-bevragen</vt:lpwstr>
      </vt:variant>
      <vt:variant>
        <vt:lpwstr/>
      </vt:variant>
      <vt:variant>
        <vt:i4>3801198</vt:i4>
      </vt:variant>
      <vt:variant>
        <vt:i4>12</vt:i4>
      </vt:variant>
      <vt:variant>
        <vt:i4>0</vt:i4>
      </vt:variant>
      <vt:variant>
        <vt:i4>5</vt:i4>
      </vt:variant>
      <vt:variant>
        <vt:lpwstr>https://api.bcss.be/person/123e4567/citizenship</vt:lpwstr>
      </vt:variant>
      <vt:variant>
        <vt:lpwstr/>
      </vt:variant>
      <vt:variant>
        <vt:i4>3932277</vt:i4>
      </vt:variant>
      <vt:variant>
        <vt:i4>9</vt:i4>
      </vt:variant>
      <vt:variant>
        <vt:i4>0</vt:i4>
      </vt:variant>
      <vt:variant>
        <vt:i4>5</vt:i4>
      </vt:variant>
      <vt:variant>
        <vt:lpwstr>https://en.wikipedia.org/wiki/REST</vt:lpwstr>
      </vt:variant>
      <vt:variant>
        <vt:lpwstr/>
      </vt:variant>
      <vt:variant>
        <vt:i4>3276902</vt:i4>
      </vt:variant>
      <vt:variant>
        <vt:i4>6</vt:i4>
      </vt:variant>
      <vt:variant>
        <vt:i4>0</vt:i4>
      </vt:variant>
      <vt:variant>
        <vt:i4>5</vt:i4>
      </vt:variant>
      <vt:variant>
        <vt:lpwstr>https://en.wikipedia.org/wiki/SOAP</vt:lpwstr>
      </vt:variant>
      <vt:variant>
        <vt:lpwstr/>
      </vt:variant>
      <vt:variant>
        <vt:i4>1310726</vt:i4>
      </vt:variant>
      <vt:variant>
        <vt:i4>3</vt:i4>
      </vt:variant>
      <vt:variant>
        <vt:i4>0</vt:i4>
      </vt:variant>
      <vt:variant>
        <vt:i4>5</vt:i4>
      </vt:variant>
      <vt:variant>
        <vt:lpwstr>https://dofi.ibz.be/en/national-register</vt:lpwstr>
      </vt:variant>
      <vt:variant>
        <vt:lpwstr/>
      </vt:variant>
      <vt:variant>
        <vt:i4>4456477</vt:i4>
      </vt:variant>
      <vt:variant>
        <vt:i4>0</vt:i4>
      </vt:variant>
      <vt:variant>
        <vt:i4>0</vt:i4>
      </vt:variant>
      <vt:variant>
        <vt:i4>5</vt:i4>
      </vt:variant>
      <vt:variant>
        <vt:lpwstr>https://www.ksz-bcss.fgov.be/</vt:lpwstr>
      </vt:variant>
      <vt:variant>
        <vt:lpwstr/>
      </vt:variant>
      <vt:variant>
        <vt:i4>6619236</vt:i4>
      </vt:variant>
      <vt:variant>
        <vt:i4>0</vt:i4>
      </vt:variant>
      <vt:variant>
        <vt:i4>0</vt:i4>
      </vt:variant>
      <vt:variant>
        <vt:i4>5</vt:i4>
      </vt:variant>
      <vt:variant>
        <vt:lpwstr>http://reflex.raadvst-consetat.be/reflex/pdf/Mbbs/2013/10/08/125379.pdf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Interfederal Collaboration for E-overnment (ICEG) proposal:</dc:title>
  <dc:subject>Werkgroep charter</dc:subject>
  <dc:creator>Laurens Vercauteren</dc:creator>
  <cp:keywords/>
  <cp:lastModifiedBy>Buyle Raf</cp:lastModifiedBy>
  <cp:revision>159</cp:revision>
  <cp:lastPrinted>2019-06-25T01:45:00Z</cp:lastPrinted>
  <dcterms:created xsi:type="dcterms:W3CDTF">2024-06-05T02:28:00Z</dcterms:created>
  <dcterms:modified xsi:type="dcterms:W3CDTF">2024-06-12T20:32:00Z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y fmtid="{D5CDD505-2E9C-101B-9397-08002B2CF9AE}" pid="4" name="GrammarlyDocumentId">
    <vt:lpwstr>aa24dc3ae6dad88da8753366fa4354e267efb0b10ad7b9caa25d375e64990e68</vt:lpwstr>
  </property>
</Properties>
</file>